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4E3B4" w14:textId="0092BBB2" w:rsidR="00967508" w:rsidRDefault="007F0F3A" w:rsidP="27E7D731">
      <w:pPr>
        <w:tabs>
          <w:tab w:val="left" w:pos="950"/>
        </w:tabs>
        <w:spacing w:line="257" w:lineRule="auto"/>
      </w:pPr>
      <w:r>
        <w:rPr>
          <w:noProof/>
        </w:rPr>
        <w:drawing>
          <wp:anchor distT="0" distB="0" distL="114300" distR="114300" simplePos="0" relativeHeight="251658240" behindDoc="0" locked="0" layoutInCell="1" allowOverlap="1" wp14:anchorId="489EE0F1" wp14:editId="7D609B5E">
            <wp:simplePos x="0" y="0"/>
            <wp:positionH relativeFrom="margin">
              <wp:align>right</wp:align>
            </wp:positionH>
            <wp:positionV relativeFrom="paragraph">
              <wp:posOffset>94352</wp:posOffset>
            </wp:positionV>
            <wp:extent cx="5763260" cy="1216025"/>
            <wp:effectExtent l="0" t="0" r="8890" b="3175"/>
            <wp:wrapSquare wrapText="bothSides"/>
            <wp:docPr id="132907972" name="Picture 132907972" descr="Po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370735"/>
                    <pic:cNvPicPr/>
                  </pic:nvPicPr>
                  <pic:blipFill>
                    <a:blip r:embed="rId10">
                      <a:extLst>
                        <a:ext uri="{28A0092B-C50C-407E-A947-70E740481C1C}">
                          <a14:useLocalDpi xmlns:a14="http://schemas.microsoft.com/office/drawing/2010/main" val="0"/>
                        </a:ext>
                      </a:extLst>
                    </a:blip>
                    <a:stretch>
                      <a:fillRect/>
                    </a:stretch>
                  </pic:blipFill>
                  <pic:spPr>
                    <a:xfrm>
                      <a:off x="0" y="0"/>
                      <a:ext cx="5763260" cy="1216025"/>
                    </a:xfrm>
                    <a:prstGeom prst="rect">
                      <a:avLst/>
                    </a:prstGeom>
                  </pic:spPr>
                </pic:pic>
              </a:graphicData>
            </a:graphic>
            <wp14:sizeRelH relativeFrom="page">
              <wp14:pctWidth>0</wp14:pctWidth>
            </wp14:sizeRelH>
            <wp14:sizeRelV relativeFrom="page">
              <wp14:pctHeight>0</wp14:pctHeight>
            </wp14:sizeRelV>
          </wp:anchor>
        </w:drawing>
      </w:r>
    </w:p>
    <w:p w14:paraId="1FF8C146" w14:textId="081AE358" w:rsidR="009A5515" w:rsidRDefault="2860FBB0" w:rsidP="38BED971">
      <w:pPr>
        <w:tabs>
          <w:tab w:val="left" w:pos="950"/>
        </w:tabs>
        <w:spacing w:line="257" w:lineRule="auto"/>
        <w:ind w:firstLine="708"/>
        <w:rPr>
          <w:rFonts w:ascii="Calibri" w:eastAsia="Calibri" w:hAnsi="Calibri" w:cs="Calibri"/>
        </w:rPr>
      </w:pPr>
      <w:r w:rsidRPr="2860FBB0">
        <w:rPr>
          <w:rFonts w:ascii="Calibri" w:eastAsia="Calibri" w:hAnsi="Calibri" w:cs="Calibri"/>
        </w:rPr>
        <w:t xml:space="preserve">                                        </w:t>
      </w:r>
      <w:r w:rsidR="00221E26">
        <w:rPr>
          <w:noProof/>
        </w:rPr>
        <w:drawing>
          <wp:inline distT="0" distB="0" distL="0" distR="0" wp14:anchorId="234571D5" wp14:editId="34B3C719">
            <wp:extent cx="1948764" cy="1787514"/>
            <wp:effectExtent l="0" t="0" r="0" b="3810"/>
            <wp:docPr id="1288699567" name="Picture 128869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77236"/>
                    <pic:cNvPicPr/>
                  </pic:nvPicPr>
                  <pic:blipFill>
                    <a:blip r:embed="rId11">
                      <a:extLst>
                        <a:ext uri="{28A0092B-C50C-407E-A947-70E740481C1C}">
                          <a14:useLocalDpi xmlns:a14="http://schemas.microsoft.com/office/drawing/2010/main" val="0"/>
                        </a:ext>
                      </a:extLst>
                    </a:blip>
                    <a:stretch>
                      <a:fillRect/>
                    </a:stretch>
                  </pic:blipFill>
                  <pic:spPr>
                    <a:xfrm>
                      <a:off x="0" y="0"/>
                      <a:ext cx="1948764" cy="1787514"/>
                    </a:xfrm>
                    <a:prstGeom prst="rect">
                      <a:avLst/>
                    </a:prstGeom>
                  </pic:spPr>
                </pic:pic>
              </a:graphicData>
            </a:graphic>
          </wp:inline>
        </w:drawing>
      </w:r>
      <w:r w:rsidR="49A5498C" w:rsidRPr="49A5498C">
        <w:rPr>
          <w:rFonts w:ascii="Calibri" w:eastAsia="Calibri" w:hAnsi="Calibri" w:cs="Calibri"/>
        </w:rPr>
        <w:t xml:space="preserve"> </w:t>
      </w:r>
    </w:p>
    <w:p w14:paraId="377555DF" w14:textId="29CF2A9E" w:rsidR="009A5515" w:rsidRPr="00F74340" w:rsidRDefault="35D9567C" w:rsidP="61839255">
      <w:pPr>
        <w:tabs>
          <w:tab w:val="left" w:pos="950"/>
        </w:tabs>
        <w:spacing w:line="257" w:lineRule="auto"/>
        <w:ind w:firstLine="708"/>
        <w:rPr>
          <w:del w:id="0" w:author="Microsoft Word" w:date="2023-11-30T23:17:00Z"/>
          <w:rFonts w:ascii="Calibri" w:eastAsia="Calibri" w:hAnsi="Calibri" w:cs="Calibri"/>
        </w:rPr>
      </w:pPr>
      <w:r w:rsidRPr="35D9567C">
        <w:rPr>
          <w:rFonts w:ascii="Calibri" w:eastAsia="Calibri" w:hAnsi="Calibri" w:cs="Calibri"/>
        </w:rPr>
        <w:t xml:space="preserve">                      </w:t>
      </w:r>
    </w:p>
    <w:p w14:paraId="3CED83C8" w14:textId="1405A1D2" w:rsidR="00386FAF" w:rsidRDefault="00386FAF" w:rsidP="00B95A92">
      <w:pPr>
        <w:pStyle w:val="Title"/>
        <w:jc w:val="center"/>
        <w:rPr>
          <w:rFonts w:ascii="Century Gothic" w:hAnsi="Century Gothic"/>
          <w:b/>
          <w:color w:val="FF0000"/>
          <w:sz w:val="72"/>
          <w:szCs w:val="72"/>
          <w:u w:val="single"/>
        </w:rPr>
      </w:pPr>
    </w:p>
    <w:p w14:paraId="0B45AFD9" w14:textId="676F21E2" w:rsidR="00B95A92" w:rsidRDefault="00B95A92" w:rsidP="00B95A92">
      <w:pPr>
        <w:pStyle w:val="Title"/>
        <w:jc w:val="center"/>
        <w:rPr>
          <w:rFonts w:ascii="Century Gothic" w:hAnsi="Century Gothic"/>
          <w:b/>
          <w:bCs/>
          <w:color w:val="FF0000"/>
          <w:sz w:val="72"/>
          <w:szCs w:val="72"/>
          <w:u w:val="single"/>
        </w:rPr>
      </w:pPr>
      <w:r w:rsidRPr="00CF3C10">
        <w:rPr>
          <w:rFonts w:ascii="Century Gothic" w:hAnsi="Century Gothic"/>
          <w:b/>
          <w:bCs/>
          <w:color w:val="FF0000"/>
          <w:sz w:val="72"/>
          <w:szCs w:val="72"/>
          <w:u w:val="single"/>
        </w:rPr>
        <w:t>S106 - Projet CWAC</w:t>
      </w:r>
    </w:p>
    <w:p w14:paraId="3AB18E50" w14:textId="06A97C03" w:rsidR="00CF3C10" w:rsidRDefault="00EF05D3" w:rsidP="00CF3C10">
      <w:pPr>
        <w:pStyle w:val="Heading1"/>
        <w:jc w:val="center"/>
      </w:pPr>
      <w:bookmarkStart w:id="1" w:name="_Toc1218084021"/>
      <w:r>
        <w:t>Rapport du Projet</w:t>
      </w:r>
      <w:r w:rsidR="00AA6625">
        <w:t xml:space="preserve"> de Rachana OR et </w:t>
      </w:r>
      <w:proofErr w:type="spellStart"/>
      <w:r w:rsidR="00AA6625">
        <w:t>Islem</w:t>
      </w:r>
      <w:proofErr w:type="spellEnd"/>
      <w:r w:rsidR="00AA6625">
        <w:t xml:space="preserve"> </w:t>
      </w:r>
      <w:r w:rsidR="5EDB53D4">
        <w:t>FOUDIL</w:t>
      </w:r>
      <w:r w:rsidR="008A5847">
        <w:t xml:space="preserve"> </w:t>
      </w:r>
      <w:r w:rsidR="23A2B4A2">
        <w:t>:</w:t>
      </w:r>
      <w:r w:rsidR="008A5847">
        <w:t xml:space="preserve"> Groupe A</w:t>
      </w:r>
      <w:r w:rsidR="00EB6CA6">
        <w:t>7</w:t>
      </w:r>
      <w:bookmarkEnd w:id="1"/>
    </w:p>
    <w:p w14:paraId="51ECF374" w14:textId="65DF16E0" w:rsidR="7268FA7B" w:rsidRDefault="7268FA7B" w:rsidP="7268FA7B"/>
    <w:p w14:paraId="3DC6F2B8" w14:textId="65DF16E0" w:rsidR="00221E26" w:rsidRDefault="00221E26" w:rsidP="7268FA7B"/>
    <w:p w14:paraId="609C1609" w14:textId="77777777" w:rsidR="00386FAF" w:rsidRDefault="00386FAF" w:rsidP="7268FA7B"/>
    <w:p w14:paraId="0C040BEF" w14:textId="77777777" w:rsidR="00386FAF" w:rsidRDefault="00386FAF" w:rsidP="7268FA7B"/>
    <w:p w14:paraId="4E76E412" w14:textId="76E4870B" w:rsidR="00221E26" w:rsidRPr="0090575B" w:rsidRDefault="00221E26" w:rsidP="467AF22A"/>
    <w:p w14:paraId="58547840" w14:textId="368D3305" w:rsidR="0090575B" w:rsidRPr="0090575B" w:rsidRDefault="0090575B" w:rsidP="467AF22A">
      <w:pPr>
        <w:pStyle w:val="Heading3"/>
        <w:jc w:val="center"/>
        <w:rPr>
          <w:rFonts w:eastAsia="Times New Roman"/>
          <w:lang w:eastAsia="fr-FR"/>
        </w:rPr>
      </w:pPr>
    </w:p>
    <w:p w14:paraId="271344DC" w14:textId="08D48C5B" w:rsidR="0090575B" w:rsidRPr="0090575B" w:rsidRDefault="0090575B" w:rsidP="467AF22A">
      <w:pPr>
        <w:pStyle w:val="Heading3"/>
        <w:jc w:val="center"/>
        <w:rPr>
          <w:rFonts w:eastAsia="Times New Roman"/>
          <w:lang w:eastAsia="fr-FR"/>
        </w:rPr>
      </w:pPr>
    </w:p>
    <w:p w14:paraId="7ADDAD4D" w14:textId="221352AD" w:rsidR="0090575B" w:rsidRPr="0090575B" w:rsidRDefault="0090575B" w:rsidP="467AF22A">
      <w:pPr>
        <w:pStyle w:val="Heading3"/>
        <w:jc w:val="center"/>
        <w:rPr>
          <w:rFonts w:eastAsia="Times New Roman"/>
          <w:lang w:eastAsia="fr-FR"/>
        </w:rPr>
      </w:pPr>
    </w:p>
    <w:p w14:paraId="7DDCDA63" w14:textId="47A7F8FA" w:rsidR="0090575B" w:rsidRPr="0090575B" w:rsidRDefault="0090575B" w:rsidP="0090575B">
      <w:pPr>
        <w:pStyle w:val="Heading3"/>
        <w:jc w:val="center"/>
        <w:rPr>
          <w:rFonts w:eastAsia="Times New Roman"/>
          <w:lang w:eastAsia="fr-FR"/>
        </w:rPr>
      </w:pPr>
      <w:bookmarkStart w:id="2" w:name="_Toc448035080"/>
      <w:r w:rsidRPr="0090575B">
        <w:rPr>
          <w:rFonts w:eastAsia="Times New Roman"/>
          <w:lang w:eastAsia="fr-FR"/>
        </w:rPr>
        <w:t>Responsables du projet :</w:t>
      </w:r>
      <w:bookmarkEnd w:id="2"/>
    </w:p>
    <w:p w14:paraId="1CB2FA02" w14:textId="6E253C17" w:rsidR="0090575B" w:rsidRPr="0090575B" w:rsidRDefault="0090575B" w:rsidP="0090575B">
      <w:pPr>
        <w:pStyle w:val="Heading3"/>
        <w:jc w:val="center"/>
        <w:rPr>
          <w:rFonts w:eastAsia="Times New Roman"/>
          <w:lang w:eastAsia="fr-FR"/>
        </w:rPr>
      </w:pPr>
      <w:bookmarkStart w:id="3" w:name="_Toc1406351874"/>
      <w:r w:rsidRPr="0090575B">
        <w:rPr>
          <w:rFonts w:eastAsia="Times New Roman"/>
          <w:lang w:eastAsia="fr-FR"/>
        </w:rPr>
        <w:t xml:space="preserve">Communication : Caroline </w:t>
      </w:r>
      <w:proofErr w:type="spellStart"/>
      <w:r w:rsidRPr="0090575B">
        <w:rPr>
          <w:rFonts w:eastAsia="Times New Roman"/>
          <w:lang w:eastAsia="fr-FR"/>
        </w:rPr>
        <w:t>Covas</w:t>
      </w:r>
      <w:proofErr w:type="spellEnd"/>
      <w:r w:rsidRPr="0090575B">
        <w:rPr>
          <w:rFonts w:eastAsia="Times New Roman"/>
          <w:lang w:eastAsia="fr-FR"/>
        </w:rPr>
        <w:t xml:space="preserve"> et Jean-Michel </w:t>
      </w:r>
      <w:proofErr w:type="spellStart"/>
      <w:r w:rsidRPr="0090575B">
        <w:rPr>
          <w:rFonts w:eastAsia="Times New Roman"/>
          <w:lang w:eastAsia="fr-FR"/>
        </w:rPr>
        <w:t>Ledjou</w:t>
      </w:r>
      <w:proofErr w:type="spellEnd"/>
      <w:r w:rsidRPr="0090575B">
        <w:rPr>
          <w:rFonts w:eastAsia="Times New Roman"/>
          <w:lang w:eastAsia="fr-FR"/>
        </w:rPr>
        <w:t>.</w:t>
      </w:r>
      <w:bookmarkEnd w:id="3"/>
    </w:p>
    <w:p w14:paraId="192DE3E3" w14:textId="32FA1FAE" w:rsidR="0090575B" w:rsidRPr="0090575B" w:rsidRDefault="0090575B" w:rsidP="0090575B">
      <w:pPr>
        <w:pStyle w:val="Heading3"/>
        <w:jc w:val="center"/>
        <w:rPr>
          <w:rFonts w:eastAsia="Times New Roman"/>
          <w:lang w:eastAsia="fr-FR"/>
        </w:rPr>
      </w:pPr>
      <w:bookmarkStart w:id="4" w:name="_Toc226954818"/>
      <w:r w:rsidRPr="0090575B">
        <w:rPr>
          <w:rFonts w:eastAsia="Times New Roman"/>
          <w:lang w:eastAsia="fr-FR"/>
        </w:rPr>
        <w:t xml:space="preserve">Web : Benjamin </w:t>
      </w:r>
      <w:proofErr w:type="spellStart"/>
      <w:r w:rsidRPr="0090575B">
        <w:rPr>
          <w:rFonts w:eastAsia="Times New Roman"/>
          <w:lang w:eastAsia="fr-FR"/>
        </w:rPr>
        <w:t>Hellouin</w:t>
      </w:r>
      <w:proofErr w:type="spellEnd"/>
      <w:r w:rsidRPr="0090575B">
        <w:rPr>
          <w:rFonts w:eastAsia="Times New Roman"/>
          <w:lang w:eastAsia="fr-FR"/>
        </w:rPr>
        <w:t xml:space="preserve"> de </w:t>
      </w:r>
      <w:proofErr w:type="spellStart"/>
      <w:r w:rsidRPr="0090575B">
        <w:rPr>
          <w:rFonts w:eastAsia="Times New Roman"/>
          <w:lang w:eastAsia="fr-FR"/>
        </w:rPr>
        <w:t>Menibus</w:t>
      </w:r>
      <w:proofErr w:type="spellEnd"/>
      <w:r w:rsidRPr="0090575B">
        <w:rPr>
          <w:rFonts w:eastAsia="Times New Roman"/>
          <w:lang w:eastAsia="fr-FR"/>
        </w:rPr>
        <w:t>.</w:t>
      </w:r>
      <w:bookmarkEnd w:id="4"/>
    </w:p>
    <w:p w14:paraId="16F82544" w14:textId="5F61C976" w:rsidR="002C2229" w:rsidRPr="002C2229" w:rsidRDefault="002C2229" w:rsidP="002C2229">
      <w:pPr>
        <w:pStyle w:val="Heading3"/>
        <w:jc w:val="center"/>
      </w:pPr>
    </w:p>
    <w:p w14:paraId="404231A8" w14:textId="77777777" w:rsidR="002861BE" w:rsidRDefault="002861BE" w:rsidP="0045374B">
      <w:pPr>
        <w:pStyle w:val="Heading1"/>
        <w:jc w:val="center"/>
        <w:rPr>
          <w:rFonts w:eastAsia="Calibri"/>
        </w:rPr>
      </w:pPr>
    </w:p>
    <w:p w14:paraId="0C5398B1" w14:textId="77777777" w:rsidR="002861BE" w:rsidRDefault="002861BE" w:rsidP="5C10EF78">
      <w:pPr>
        <w:tabs>
          <w:tab w:val="left" w:pos="950"/>
        </w:tabs>
        <w:spacing w:line="257" w:lineRule="auto"/>
        <w:ind w:firstLine="708"/>
        <w:rPr>
          <w:rFonts w:ascii="Calibri" w:eastAsia="Calibri" w:hAnsi="Calibri" w:cs="Calibri"/>
        </w:rPr>
      </w:pPr>
    </w:p>
    <w:p w14:paraId="19CAA222" w14:textId="77777777" w:rsidR="00EC13C8" w:rsidRDefault="00EC13C8" w:rsidP="1C399285">
      <w:pPr>
        <w:tabs>
          <w:tab w:val="left" w:pos="950"/>
        </w:tabs>
        <w:spacing w:line="257" w:lineRule="auto"/>
        <w:rPr>
          <w:rFonts w:ascii="Times New Roman" w:eastAsia="Times New Roman" w:hAnsi="Times New Roman" w:cs="Times New Roman"/>
          <w:b/>
          <w:sz w:val="52"/>
          <w:szCs w:val="52"/>
        </w:rPr>
      </w:pPr>
    </w:p>
    <w:p w14:paraId="1B0AAAD1" w14:textId="7AC88C15" w:rsidR="002861BE" w:rsidRDefault="421418A3" w:rsidP="1C399285">
      <w:pPr>
        <w:tabs>
          <w:tab w:val="left" w:pos="950"/>
        </w:tabs>
        <w:spacing w:line="257" w:lineRule="auto"/>
        <w:rPr>
          <w:rFonts w:ascii="Times New Roman" w:eastAsia="Times New Roman" w:hAnsi="Times New Roman" w:cs="Times New Roman"/>
          <w:b/>
          <w:sz w:val="52"/>
          <w:szCs w:val="52"/>
        </w:rPr>
      </w:pPr>
      <w:r w:rsidRPr="1C399285">
        <w:rPr>
          <w:rFonts w:ascii="Times New Roman" w:eastAsia="Times New Roman" w:hAnsi="Times New Roman" w:cs="Times New Roman"/>
          <w:b/>
          <w:sz w:val="52"/>
          <w:szCs w:val="52"/>
        </w:rPr>
        <w:t>SOMMAIRE</w:t>
      </w:r>
    </w:p>
    <w:p w14:paraId="4CACB85D" w14:textId="0D2DA920" w:rsidR="1012F6FC" w:rsidRDefault="1012F6FC" w:rsidP="1012F6FC">
      <w:pPr>
        <w:tabs>
          <w:tab w:val="left" w:pos="950"/>
        </w:tabs>
        <w:spacing w:line="257" w:lineRule="auto"/>
        <w:rPr>
          <w:rFonts w:ascii="Times New Roman" w:eastAsia="Times New Roman" w:hAnsi="Times New Roman" w:cs="Times New Roman"/>
          <w:b/>
          <w:bCs/>
          <w:sz w:val="52"/>
          <w:szCs w:val="52"/>
        </w:rPr>
      </w:pPr>
    </w:p>
    <w:sdt>
      <w:sdtPr>
        <w:id w:val="1606154157"/>
        <w:docPartObj>
          <w:docPartGallery w:val="Table of Contents"/>
          <w:docPartUnique/>
        </w:docPartObj>
      </w:sdtPr>
      <w:sdtContent>
        <w:p w14:paraId="4B22998C" w14:textId="3334F30B" w:rsidR="7FD923FB" w:rsidRDefault="7FD923FB" w:rsidP="7FD923FB">
          <w:pPr>
            <w:pStyle w:val="TOC1"/>
            <w:tabs>
              <w:tab w:val="right" w:leader="dot" w:pos="9060"/>
            </w:tabs>
            <w:rPr>
              <w:rStyle w:val="Hyperlink"/>
            </w:rPr>
          </w:pPr>
          <w:r>
            <w:fldChar w:fldCharType="begin"/>
          </w:r>
          <w:r>
            <w:instrText>TOC \o \z \u \h</w:instrText>
          </w:r>
          <w:r>
            <w:fldChar w:fldCharType="separate"/>
          </w:r>
          <w:hyperlink w:anchor="_Toc1218084021">
            <w:r w:rsidRPr="7FD923FB">
              <w:rPr>
                <w:rStyle w:val="Hyperlink"/>
              </w:rPr>
              <w:t>Rapport du Projet de Rachana OR et Islem FOUDIL : Groupe A7</w:t>
            </w:r>
            <w:r>
              <w:tab/>
            </w:r>
            <w:r>
              <w:fldChar w:fldCharType="begin"/>
            </w:r>
            <w:r>
              <w:instrText>PAGEREF _Toc1218084021 \h</w:instrText>
            </w:r>
            <w:r>
              <w:fldChar w:fldCharType="separate"/>
            </w:r>
            <w:r w:rsidRPr="7FD923FB">
              <w:rPr>
                <w:rStyle w:val="Hyperlink"/>
              </w:rPr>
              <w:t>1</w:t>
            </w:r>
            <w:r>
              <w:fldChar w:fldCharType="end"/>
            </w:r>
          </w:hyperlink>
        </w:p>
        <w:p w14:paraId="0CB8A628" w14:textId="57CE60DC" w:rsidR="7FD923FB" w:rsidRDefault="008911B8" w:rsidP="7FD923FB">
          <w:pPr>
            <w:pStyle w:val="TOC3"/>
            <w:tabs>
              <w:tab w:val="right" w:leader="dot" w:pos="9060"/>
            </w:tabs>
            <w:rPr>
              <w:rStyle w:val="Hyperlink"/>
            </w:rPr>
          </w:pPr>
          <w:hyperlink w:anchor="_Toc448035080">
            <w:r w:rsidR="7FD923FB" w:rsidRPr="7FD923FB">
              <w:rPr>
                <w:rStyle w:val="Hyperlink"/>
              </w:rPr>
              <w:t>Responsables du projet :</w:t>
            </w:r>
            <w:r w:rsidR="7FD923FB">
              <w:tab/>
            </w:r>
            <w:r w:rsidR="7FD923FB">
              <w:fldChar w:fldCharType="begin"/>
            </w:r>
            <w:r w:rsidR="7FD923FB">
              <w:instrText>PAGEREF _Toc448035080 \h</w:instrText>
            </w:r>
            <w:r w:rsidR="7FD923FB">
              <w:fldChar w:fldCharType="separate"/>
            </w:r>
            <w:r w:rsidR="7FD923FB" w:rsidRPr="7FD923FB">
              <w:rPr>
                <w:rStyle w:val="Hyperlink"/>
              </w:rPr>
              <w:t>1</w:t>
            </w:r>
            <w:r w:rsidR="7FD923FB">
              <w:fldChar w:fldCharType="end"/>
            </w:r>
          </w:hyperlink>
        </w:p>
        <w:p w14:paraId="612567C8" w14:textId="01CFEBCB" w:rsidR="7FD923FB" w:rsidRDefault="008911B8" w:rsidP="7FD923FB">
          <w:pPr>
            <w:pStyle w:val="TOC3"/>
            <w:tabs>
              <w:tab w:val="right" w:leader="dot" w:pos="9060"/>
            </w:tabs>
            <w:rPr>
              <w:rStyle w:val="Hyperlink"/>
            </w:rPr>
          </w:pPr>
          <w:hyperlink w:anchor="_Toc1406351874">
            <w:r w:rsidR="7FD923FB" w:rsidRPr="7FD923FB">
              <w:rPr>
                <w:rStyle w:val="Hyperlink"/>
              </w:rPr>
              <w:t>Communication : Caroline Covas et Jean-Michel Ledjou.</w:t>
            </w:r>
            <w:r w:rsidR="7FD923FB">
              <w:tab/>
            </w:r>
            <w:r w:rsidR="7FD923FB">
              <w:fldChar w:fldCharType="begin"/>
            </w:r>
            <w:r w:rsidR="7FD923FB">
              <w:instrText>PAGEREF _Toc1406351874 \h</w:instrText>
            </w:r>
            <w:r w:rsidR="7FD923FB">
              <w:fldChar w:fldCharType="separate"/>
            </w:r>
            <w:r w:rsidR="7FD923FB" w:rsidRPr="7FD923FB">
              <w:rPr>
                <w:rStyle w:val="Hyperlink"/>
              </w:rPr>
              <w:t>1</w:t>
            </w:r>
            <w:r w:rsidR="7FD923FB">
              <w:fldChar w:fldCharType="end"/>
            </w:r>
          </w:hyperlink>
        </w:p>
        <w:p w14:paraId="45886247" w14:textId="60FF6D58" w:rsidR="7FD923FB" w:rsidRDefault="008911B8" w:rsidP="7FD923FB">
          <w:pPr>
            <w:pStyle w:val="TOC3"/>
            <w:tabs>
              <w:tab w:val="right" w:leader="dot" w:pos="9060"/>
            </w:tabs>
            <w:rPr>
              <w:rStyle w:val="Hyperlink"/>
            </w:rPr>
          </w:pPr>
          <w:hyperlink w:anchor="_Toc226954818">
            <w:r w:rsidR="7FD923FB" w:rsidRPr="7FD923FB">
              <w:rPr>
                <w:rStyle w:val="Hyperlink"/>
              </w:rPr>
              <w:t>Web : Benjamin Hellouin de Menibus.</w:t>
            </w:r>
            <w:r w:rsidR="7FD923FB">
              <w:tab/>
            </w:r>
            <w:r w:rsidR="7FD923FB">
              <w:fldChar w:fldCharType="begin"/>
            </w:r>
            <w:r w:rsidR="7FD923FB">
              <w:instrText>PAGEREF _Toc226954818 \h</w:instrText>
            </w:r>
            <w:r w:rsidR="7FD923FB">
              <w:fldChar w:fldCharType="separate"/>
            </w:r>
            <w:r w:rsidR="7FD923FB" w:rsidRPr="7FD923FB">
              <w:rPr>
                <w:rStyle w:val="Hyperlink"/>
              </w:rPr>
              <w:t>1</w:t>
            </w:r>
            <w:r w:rsidR="7FD923FB">
              <w:fldChar w:fldCharType="end"/>
            </w:r>
          </w:hyperlink>
        </w:p>
        <w:p w14:paraId="25C7D5AD" w14:textId="51B5BD4C" w:rsidR="7FD923FB" w:rsidRDefault="008911B8" w:rsidP="7FD923FB">
          <w:pPr>
            <w:pStyle w:val="TOC1"/>
            <w:tabs>
              <w:tab w:val="right" w:leader="dot" w:pos="9060"/>
            </w:tabs>
            <w:rPr>
              <w:rStyle w:val="Hyperlink"/>
            </w:rPr>
          </w:pPr>
          <w:hyperlink w:anchor="_Toc1104618269">
            <w:r w:rsidR="7FD923FB" w:rsidRPr="7FD923FB">
              <w:rPr>
                <w:rStyle w:val="Hyperlink"/>
              </w:rPr>
              <w:t>Quel est ce document ?</w:t>
            </w:r>
            <w:r w:rsidR="7FD923FB">
              <w:tab/>
            </w:r>
            <w:r w:rsidR="7FD923FB">
              <w:fldChar w:fldCharType="begin"/>
            </w:r>
            <w:r w:rsidR="7FD923FB">
              <w:instrText>PAGEREF _Toc1104618269 \h</w:instrText>
            </w:r>
            <w:r w:rsidR="7FD923FB">
              <w:fldChar w:fldCharType="separate"/>
            </w:r>
            <w:r w:rsidR="7FD923FB" w:rsidRPr="7FD923FB">
              <w:rPr>
                <w:rStyle w:val="Hyperlink"/>
              </w:rPr>
              <w:t>2</w:t>
            </w:r>
            <w:r w:rsidR="7FD923FB">
              <w:fldChar w:fldCharType="end"/>
            </w:r>
          </w:hyperlink>
        </w:p>
        <w:p w14:paraId="25680D11" w14:textId="5C832A8F" w:rsidR="7FD923FB" w:rsidRDefault="008911B8" w:rsidP="7FD923FB">
          <w:pPr>
            <w:pStyle w:val="TOC1"/>
            <w:tabs>
              <w:tab w:val="right" w:leader="dot" w:pos="9060"/>
            </w:tabs>
            <w:rPr>
              <w:rStyle w:val="Hyperlink"/>
            </w:rPr>
          </w:pPr>
          <w:hyperlink w:anchor="_Toc1681276911">
            <w:r w:rsidR="7FD923FB" w:rsidRPr="7FD923FB">
              <w:rPr>
                <w:rStyle w:val="Hyperlink"/>
              </w:rPr>
              <w:t>Les couleurs, polices et logos</w:t>
            </w:r>
            <w:r w:rsidR="7FD923FB">
              <w:tab/>
            </w:r>
            <w:r w:rsidR="7FD923FB">
              <w:fldChar w:fldCharType="begin"/>
            </w:r>
            <w:r w:rsidR="7FD923FB">
              <w:instrText>PAGEREF _Toc1681276911 \h</w:instrText>
            </w:r>
            <w:r w:rsidR="7FD923FB">
              <w:fldChar w:fldCharType="separate"/>
            </w:r>
            <w:r w:rsidR="7FD923FB" w:rsidRPr="7FD923FB">
              <w:rPr>
                <w:rStyle w:val="Hyperlink"/>
              </w:rPr>
              <w:t>3</w:t>
            </w:r>
            <w:r w:rsidR="7FD923FB">
              <w:fldChar w:fldCharType="end"/>
            </w:r>
          </w:hyperlink>
        </w:p>
        <w:p w14:paraId="02E16D72" w14:textId="3749CE83" w:rsidR="7FD923FB" w:rsidRDefault="008911B8" w:rsidP="7FD923FB">
          <w:pPr>
            <w:pStyle w:val="TOC2"/>
            <w:tabs>
              <w:tab w:val="right" w:leader="dot" w:pos="9060"/>
            </w:tabs>
            <w:rPr>
              <w:rStyle w:val="Hyperlink"/>
            </w:rPr>
          </w:pPr>
          <w:hyperlink w:anchor="_Toc717508310">
            <w:r w:rsidR="7FD923FB" w:rsidRPr="7FD923FB">
              <w:rPr>
                <w:rStyle w:val="Hyperlink"/>
              </w:rPr>
              <w:t>Polices:</w:t>
            </w:r>
            <w:r w:rsidR="7FD923FB">
              <w:tab/>
            </w:r>
            <w:r w:rsidR="7FD923FB">
              <w:fldChar w:fldCharType="begin"/>
            </w:r>
            <w:r w:rsidR="7FD923FB">
              <w:instrText>PAGEREF _Toc717508310 \h</w:instrText>
            </w:r>
            <w:r w:rsidR="7FD923FB">
              <w:fldChar w:fldCharType="separate"/>
            </w:r>
            <w:r w:rsidR="7FD923FB" w:rsidRPr="7FD923FB">
              <w:rPr>
                <w:rStyle w:val="Hyperlink"/>
              </w:rPr>
              <w:t>3</w:t>
            </w:r>
            <w:r w:rsidR="7FD923FB">
              <w:fldChar w:fldCharType="end"/>
            </w:r>
          </w:hyperlink>
        </w:p>
        <w:p w14:paraId="56CB188F" w14:textId="4B9C55B0" w:rsidR="7FD923FB" w:rsidRDefault="008911B8" w:rsidP="7FD923FB">
          <w:pPr>
            <w:pStyle w:val="TOC2"/>
            <w:tabs>
              <w:tab w:val="right" w:leader="dot" w:pos="9060"/>
            </w:tabs>
            <w:rPr>
              <w:rStyle w:val="Hyperlink"/>
            </w:rPr>
          </w:pPr>
          <w:hyperlink w:anchor="_Toc1240924019">
            <w:r w:rsidR="7FD923FB" w:rsidRPr="7FD923FB">
              <w:rPr>
                <w:rStyle w:val="Hyperlink"/>
              </w:rPr>
              <w:t>Couleurs utilisées :</w:t>
            </w:r>
            <w:r w:rsidR="7FD923FB">
              <w:tab/>
            </w:r>
            <w:r w:rsidR="7FD923FB">
              <w:fldChar w:fldCharType="begin"/>
            </w:r>
            <w:r w:rsidR="7FD923FB">
              <w:instrText>PAGEREF _Toc1240924019 \h</w:instrText>
            </w:r>
            <w:r w:rsidR="7FD923FB">
              <w:fldChar w:fldCharType="separate"/>
            </w:r>
            <w:r w:rsidR="7FD923FB" w:rsidRPr="7FD923FB">
              <w:rPr>
                <w:rStyle w:val="Hyperlink"/>
              </w:rPr>
              <w:t>3</w:t>
            </w:r>
            <w:r w:rsidR="7FD923FB">
              <w:fldChar w:fldCharType="end"/>
            </w:r>
          </w:hyperlink>
        </w:p>
        <w:p w14:paraId="1F8DC273" w14:textId="5CEEAF7D" w:rsidR="7FD923FB" w:rsidRDefault="008911B8" w:rsidP="7FD923FB">
          <w:pPr>
            <w:pStyle w:val="TOC2"/>
            <w:tabs>
              <w:tab w:val="right" w:leader="dot" w:pos="9060"/>
            </w:tabs>
            <w:rPr>
              <w:rStyle w:val="Hyperlink"/>
            </w:rPr>
          </w:pPr>
          <w:hyperlink w:anchor="_Toc633300790">
            <w:r w:rsidR="7FD923FB" w:rsidRPr="7FD923FB">
              <w:rPr>
                <w:rStyle w:val="Hyperlink"/>
              </w:rPr>
              <w:t>Logo :</w:t>
            </w:r>
            <w:r w:rsidR="7FD923FB">
              <w:tab/>
            </w:r>
            <w:r w:rsidR="7FD923FB">
              <w:fldChar w:fldCharType="begin"/>
            </w:r>
            <w:r w:rsidR="7FD923FB">
              <w:instrText>PAGEREF _Toc633300790 \h</w:instrText>
            </w:r>
            <w:r w:rsidR="7FD923FB">
              <w:fldChar w:fldCharType="separate"/>
            </w:r>
            <w:r w:rsidR="7FD923FB" w:rsidRPr="7FD923FB">
              <w:rPr>
                <w:rStyle w:val="Hyperlink"/>
              </w:rPr>
              <w:t>3</w:t>
            </w:r>
            <w:r w:rsidR="7FD923FB">
              <w:fldChar w:fldCharType="end"/>
            </w:r>
          </w:hyperlink>
        </w:p>
        <w:p w14:paraId="3B1FD6F0" w14:textId="040C5E37" w:rsidR="7FD923FB" w:rsidRDefault="008911B8" w:rsidP="7FD923FB">
          <w:pPr>
            <w:pStyle w:val="TOC1"/>
            <w:tabs>
              <w:tab w:val="right" w:leader="dot" w:pos="9060"/>
            </w:tabs>
            <w:rPr>
              <w:rStyle w:val="Hyperlink"/>
            </w:rPr>
          </w:pPr>
          <w:hyperlink w:anchor="_Toc1605461895">
            <w:r w:rsidR="7FD923FB" w:rsidRPr="7FD923FB">
              <w:rPr>
                <w:rStyle w:val="Hyperlink"/>
              </w:rPr>
              <w:t>Source</w:t>
            </w:r>
            <w:r w:rsidR="7FD923FB">
              <w:tab/>
            </w:r>
            <w:r w:rsidR="7FD923FB">
              <w:fldChar w:fldCharType="begin"/>
            </w:r>
            <w:r w:rsidR="7FD923FB">
              <w:instrText>PAGEREF _Toc1605461895 \h</w:instrText>
            </w:r>
            <w:r w:rsidR="7FD923FB">
              <w:fldChar w:fldCharType="separate"/>
            </w:r>
            <w:r w:rsidR="7FD923FB" w:rsidRPr="7FD923FB">
              <w:rPr>
                <w:rStyle w:val="Hyperlink"/>
              </w:rPr>
              <w:t>3</w:t>
            </w:r>
            <w:r w:rsidR="7FD923FB">
              <w:fldChar w:fldCharType="end"/>
            </w:r>
          </w:hyperlink>
        </w:p>
        <w:p w14:paraId="7B7FF229" w14:textId="4CAB2F32" w:rsidR="7FD923FB" w:rsidRDefault="008911B8" w:rsidP="7FD923FB">
          <w:pPr>
            <w:pStyle w:val="TOC2"/>
            <w:tabs>
              <w:tab w:val="right" w:leader="dot" w:pos="9060"/>
            </w:tabs>
            <w:rPr>
              <w:rStyle w:val="Hyperlink"/>
            </w:rPr>
          </w:pPr>
          <w:hyperlink w:anchor="_Toc1689649021">
            <w:r w:rsidR="7FD923FB" w:rsidRPr="7FD923FB">
              <w:rPr>
                <w:rStyle w:val="Hyperlink"/>
              </w:rPr>
              <w:t>Images/ vidéos utilisées :</w:t>
            </w:r>
            <w:r w:rsidR="7FD923FB">
              <w:tab/>
            </w:r>
            <w:r w:rsidR="7FD923FB">
              <w:fldChar w:fldCharType="begin"/>
            </w:r>
            <w:r w:rsidR="7FD923FB">
              <w:instrText>PAGEREF _Toc1689649021 \h</w:instrText>
            </w:r>
            <w:r w:rsidR="7FD923FB">
              <w:fldChar w:fldCharType="separate"/>
            </w:r>
            <w:r w:rsidR="7FD923FB" w:rsidRPr="7FD923FB">
              <w:rPr>
                <w:rStyle w:val="Hyperlink"/>
              </w:rPr>
              <w:t>3</w:t>
            </w:r>
            <w:r w:rsidR="7FD923FB">
              <w:fldChar w:fldCharType="end"/>
            </w:r>
          </w:hyperlink>
        </w:p>
        <w:p w14:paraId="1CA249F5" w14:textId="281B55F5" w:rsidR="7FD923FB" w:rsidRDefault="008911B8" w:rsidP="7FD923FB">
          <w:pPr>
            <w:pStyle w:val="TOC2"/>
            <w:tabs>
              <w:tab w:val="right" w:leader="dot" w:pos="9060"/>
            </w:tabs>
            <w:rPr>
              <w:rStyle w:val="Hyperlink"/>
            </w:rPr>
          </w:pPr>
          <w:hyperlink w:anchor="_Toc62490499">
            <w:r w:rsidR="7FD923FB" w:rsidRPr="7FD923FB">
              <w:rPr>
                <w:rStyle w:val="Hyperlink"/>
              </w:rPr>
              <w:t>Codes utilisés et modifications réalisées :</w:t>
            </w:r>
            <w:r w:rsidR="7FD923FB">
              <w:tab/>
            </w:r>
            <w:r w:rsidR="7FD923FB">
              <w:fldChar w:fldCharType="begin"/>
            </w:r>
            <w:r w:rsidR="7FD923FB">
              <w:instrText>PAGEREF _Toc62490499 \h</w:instrText>
            </w:r>
            <w:r w:rsidR="7FD923FB">
              <w:fldChar w:fldCharType="separate"/>
            </w:r>
            <w:r w:rsidR="7FD923FB" w:rsidRPr="7FD923FB">
              <w:rPr>
                <w:rStyle w:val="Hyperlink"/>
              </w:rPr>
              <w:t>5</w:t>
            </w:r>
            <w:r w:rsidR="7FD923FB">
              <w:fldChar w:fldCharType="end"/>
            </w:r>
          </w:hyperlink>
        </w:p>
        <w:p w14:paraId="3C77CBD7" w14:textId="366BD50E" w:rsidR="7FD923FB" w:rsidRDefault="008911B8" w:rsidP="7FD923FB">
          <w:pPr>
            <w:pStyle w:val="TOC1"/>
            <w:tabs>
              <w:tab w:val="right" w:leader="dot" w:pos="9060"/>
            </w:tabs>
            <w:rPr>
              <w:rStyle w:val="Hyperlink"/>
            </w:rPr>
          </w:pPr>
          <w:hyperlink w:anchor="_Toc1920142966">
            <w:r w:rsidR="7FD923FB" w:rsidRPr="7FD923FB">
              <w:rPr>
                <w:rStyle w:val="Hyperlink"/>
              </w:rPr>
              <w:t>Compte-rendu de validation W3C</w:t>
            </w:r>
            <w:r w:rsidR="7FD923FB">
              <w:tab/>
            </w:r>
            <w:r w:rsidR="7FD923FB">
              <w:fldChar w:fldCharType="begin"/>
            </w:r>
            <w:r w:rsidR="7FD923FB">
              <w:instrText>PAGEREF _Toc1920142966 \h</w:instrText>
            </w:r>
            <w:r w:rsidR="7FD923FB">
              <w:fldChar w:fldCharType="separate"/>
            </w:r>
            <w:r w:rsidR="7FD923FB" w:rsidRPr="7FD923FB">
              <w:rPr>
                <w:rStyle w:val="Hyperlink"/>
              </w:rPr>
              <w:t>5</w:t>
            </w:r>
            <w:r w:rsidR="7FD923FB">
              <w:fldChar w:fldCharType="end"/>
            </w:r>
          </w:hyperlink>
        </w:p>
        <w:p w14:paraId="1F57AEFF" w14:textId="34358B6D" w:rsidR="7FD923FB" w:rsidRDefault="008911B8" w:rsidP="7FD923FB">
          <w:pPr>
            <w:pStyle w:val="TOC1"/>
            <w:tabs>
              <w:tab w:val="right" w:leader="dot" w:pos="9060"/>
            </w:tabs>
            <w:rPr>
              <w:rStyle w:val="Hyperlink"/>
            </w:rPr>
          </w:pPr>
          <w:hyperlink w:anchor="_Toc1114199767">
            <w:r w:rsidR="7FD923FB" w:rsidRPr="7FD923FB">
              <w:rPr>
                <w:rStyle w:val="Hyperlink"/>
              </w:rPr>
              <w:t>Répartition du travail</w:t>
            </w:r>
            <w:r w:rsidR="7FD923FB">
              <w:tab/>
            </w:r>
            <w:r w:rsidR="7FD923FB">
              <w:fldChar w:fldCharType="begin"/>
            </w:r>
            <w:r w:rsidR="7FD923FB">
              <w:instrText>PAGEREF _Toc1114199767 \h</w:instrText>
            </w:r>
            <w:r w:rsidR="7FD923FB">
              <w:fldChar w:fldCharType="separate"/>
            </w:r>
            <w:r w:rsidR="7FD923FB" w:rsidRPr="7FD923FB">
              <w:rPr>
                <w:rStyle w:val="Hyperlink"/>
              </w:rPr>
              <w:t>6</w:t>
            </w:r>
            <w:r w:rsidR="7FD923FB">
              <w:fldChar w:fldCharType="end"/>
            </w:r>
          </w:hyperlink>
          <w:r w:rsidR="7FD923FB">
            <w:fldChar w:fldCharType="end"/>
          </w:r>
        </w:p>
      </w:sdtContent>
    </w:sdt>
    <w:p w14:paraId="6751DCFE" w14:textId="1DE9E0C7" w:rsidR="000D6BF6" w:rsidRDefault="000D6BF6" w:rsidP="003B4B98">
      <w:pPr>
        <w:tabs>
          <w:tab w:val="left" w:pos="950"/>
        </w:tabs>
        <w:spacing w:line="257" w:lineRule="auto"/>
        <w:rPr>
          <w:rFonts w:ascii="Calibri" w:eastAsia="Calibri" w:hAnsi="Calibri" w:cs="Calibri"/>
        </w:rPr>
      </w:pPr>
    </w:p>
    <w:p w14:paraId="2BDD29DA" w14:textId="3343AF1B" w:rsidR="3FEE8D35" w:rsidRDefault="7AA29C59" w:rsidP="3FEE8D35">
      <w:pPr>
        <w:tabs>
          <w:tab w:val="left" w:pos="950"/>
        </w:tabs>
        <w:spacing w:line="257" w:lineRule="auto"/>
        <w:ind w:firstLine="708"/>
        <w:rPr>
          <w:rFonts w:ascii="Calibri" w:eastAsia="Calibri" w:hAnsi="Calibri" w:cs="Calibri"/>
        </w:rPr>
      </w:pPr>
      <w:r w:rsidRPr="7AA29C59">
        <w:rPr>
          <w:rFonts w:ascii="Calibri" w:eastAsia="Calibri" w:hAnsi="Calibri" w:cs="Calibri"/>
        </w:rPr>
        <w:t xml:space="preserve"> </w:t>
      </w:r>
    </w:p>
    <w:p w14:paraId="2A14F30E" w14:textId="5E6FF6F0" w:rsidR="00E54E8E" w:rsidRDefault="00E54E8E" w:rsidP="5C10EF78">
      <w:pPr>
        <w:tabs>
          <w:tab w:val="left" w:pos="950"/>
        </w:tabs>
        <w:spacing w:line="257" w:lineRule="auto"/>
        <w:ind w:firstLine="708"/>
        <w:rPr>
          <w:rFonts w:ascii="Calibri" w:eastAsia="Calibri" w:hAnsi="Calibri" w:cs="Calibri"/>
        </w:rPr>
      </w:pPr>
    </w:p>
    <w:p w14:paraId="764D0BCD" w14:textId="28C00B66" w:rsidR="0047324F" w:rsidRDefault="0047324F" w:rsidP="391CFE80">
      <w:pPr>
        <w:pStyle w:val="Heading1"/>
        <w:tabs>
          <w:tab w:val="left" w:pos="950"/>
        </w:tabs>
        <w:spacing w:line="257" w:lineRule="auto"/>
        <w:rPr>
          <w:rFonts w:ascii="Calibri" w:eastAsia="Calibri" w:hAnsi="Calibri" w:cs="Calibri"/>
        </w:rPr>
      </w:pPr>
      <w:bookmarkStart w:id="5" w:name="_Toc1104618269"/>
    </w:p>
    <w:p w14:paraId="21313FBB" w14:textId="54EA0DB3" w:rsidR="6A6509B8" w:rsidRDefault="6A6509B8" w:rsidP="6A6509B8">
      <w:pPr>
        <w:pStyle w:val="Heading1"/>
        <w:tabs>
          <w:tab w:val="left" w:pos="950"/>
        </w:tabs>
        <w:spacing w:line="257" w:lineRule="auto"/>
        <w:rPr>
          <w:rFonts w:eastAsia="Calibri"/>
          <w:b/>
          <w:bCs/>
        </w:rPr>
      </w:pPr>
    </w:p>
    <w:p w14:paraId="378396EC" w14:textId="487A6FAF" w:rsidR="7D043511" w:rsidRDefault="7D043511" w:rsidP="72C3BDAD">
      <w:pPr>
        <w:pStyle w:val="Heading1"/>
        <w:tabs>
          <w:tab w:val="left" w:pos="950"/>
        </w:tabs>
        <w:spacing w:line="257" w:lineRule="auto"/>
        <w:rPr>
          <w:rFonts w:eastAsia="Calibri"/>
          <w:b/>
          <w:bCs/>
        </w:rPr>
      </w:pPr>
    </w:p>
    <w:p w14:paraId="084ADEBD" w14:textId="6FC68B11" w:rsidR="7D043511" w:rsidRDefault="7D043511" w:rsidP="72C3BDAD">
      <w:pPr>
        <w:pStyle w:val="Heading1"/>
        <w:tabs>
          <w:tab w:val="left" w:pos="950"/>
        </w:tabs>
        <w:spacing w:line="257" w:lineRule="auto"/>
        <w:rPr>
          <w:rFonts w:eastAsia="Calibri"/>
          <w:b/>
          <w:bCs/>
        </w:rPr>
      </w:pPr>
    </w:p>
    <w:p w14:paraId="671B09A4" w14:textId="10DFBC57" w:rsidR="7D043511" w:rsidRDefault="7D043511" w:rsidP="72C3BDAD">
      <w:pPr>
        <w:pStyle w:val="Heading1"/>
        <w:tabs>
          <w:tab w:val="left" w:pos="950"/>
        </w:tabs>
        <w:spacing w:line="257" w:lineRule="auto"/>
        <w:rPr>
          <w:rFonts w:eastAsia="Calibri"/>
          <w:b/>
          <w:bCs/>
        </w:rPr>
      </w:pPr>
    </w:p>
    <w:p w14:paraId="05043A57" w14:textId="64906150" w:rsidR="7D043511" w:rsidRDefault="7D043511" w:rsidP="1FF205AA">
      <w:pPr>
        <w:tabs>
          <w:tab w:val="left" w:pos="950"/>
        </w:tabs>
      </w:pPr>
    </w:p>
    <w:p w14:paraId="545CF917" w14:textId="2F08EA1A" w:rsidR="7D043511" w:rsidRDefault="7D043511" w:rsidP="6A0B4185">
      <w:pPr>
        <w:pStyle w:val="Heading1"/>
        <w:tabs>
          <w:tab w:val="left" w:pos="950"/>
        </w:tabs>
        <w:spacing w:line="257" w:lineRule="auto"/>
        <w:rPr>
          <w:rFonts w:eastAsia="Calibri"/>
          <w:b/>
          <w:bCs/>
        </w:rPr>
      </w:pPr>
    </w:p>
    <w:p w14:paraId="312317E1" w14:textId="4E48AE41" w:rsidR="7D043511" w:rsidRDefault="00E00025" w:rsidP="391CFE80">
      <w:pPr>
        <w:pStyle w:val="Heading1"/>
        <w:tabs>
          <w:tab w:val="left" w:pos="950"/>
        </w:tabs>
        <w:spacing w:line="257" w:lineRule="auto"/>
        <w:rPr>
          <w:rFonts w:eastAsia="Calibri"/>
          <w:b/>
        </w:rPr>
      </w:pPr>
      <w:r w:rsidRPr="0017244A">
        <w:rPr>
          <w:rFonts w:eastAsia="Calibri"/>
          <w:b/>
          <w:bCs/>
        </w:rPr>
        <w:t>Quel est ce document</w:t>
      </w:r>
      <w:r w:rsidR="0064225F" w:rsidRPr="0017244A">
        <w:rPr>
          <w:rFonts w:eastAsia="Calibri"/>
          <w:b/>
          <w:bCs/>
        </w:rPr>
        <w:t> ?</w:t>
      </w:r>
      <w:bookmarkEnd w:id="5"/>
    </w:p>
    <w:p w14:paraId="6561B097" w14:textId="10989A5B" w:rsidR="786BD519" w:rsidRDefault="786BD519" w:rsidP="786BD519">
      <w:pPr>
        <w:tabs>
          <w:tab w:val="left" w:pos="950"/>
        </w:tabs>
      </w:pPr>
    </w:p>
    <w:p w14:paraId="328C7F4C" w14:textId="10A068F0" w:rsidR="12D8D61E" w:rsidRPr="0047324F" w:rsidRDefault="004263BB" w:rsidP="0047324F">
      <w:pPr>
        <w:tabs>
          <w:tab w:val="left" w:pos="950"/>
        </w:tabs>
        <w:spacing w:line="257" w:lineRule="auto"/>
        <w:ind w:firstLine="708"/>
        <w:rPr>
          <w:rFonts w:ascii="Calibri" w:eastAsia="Calibri" w:hAnsi="Calibri" w:cs="Calibri"/>
        </w:rPr>
      </w:pPr>
      <w:r w:rsidRPr="004263BB">
        <w:rPr>
          <w:rFonts w:ascii="Calibri" w:eastAsia="Calibri" w:hAnsi="Calibri" w:cs="Calibri"/>
        </w:rPr>
        <w:t>Le présent rapport documente les résultats et les conclusions obtenus dans le cadre du projet</w:t>
      </w:r>
      <w:r w:rsidR="33690254" w:rsidRPr="33690254">
        <w:rPr>
          <w:rFonts w:ascii="Calibri" w:eastAsia="Calibri" w:hAnsi="Calibri" w:cs="Calibri"/>
        </w:rPr>
        <w:t xml:space="preserve"> S106-CWAC, au cours duquel nous avons eu l'opportunité de concevoir et de développer le site web d'une école fictive appelé MEU (</w:t>
      </w:r>
      <w:proofErr w:type="spellStart"/>
      <w:r w:rsidR="33690254" w:rsidRPr="33690254">
        <w:rPr>
          <w:rFonts w:ascii="Calibri" w:eastAsia="Calibri" w:hAnsi="Calibri" w:cs="Calibri"/>
        </w:rPr>
        <w:t>Marsian</w:t>
      </w:r>
      <w:proofErr w:type="spellEnd"/>
      <w:r w:rsidR="33690254" w:rsidRPr="33690254">
        <w:rPr>
          <w:rFonts w:ascii="Calibri" w:eastAsia="Calibri" w:hAnsi="Calibri" w:cs="Calibri"/>
        </w:rPr>
        <w:t xml:space="preserve"> </w:t>
      </w:r>
      <w:proofErr w:type="spellStart"/>
      <w:r w:rsidR="33690254" w:rsidRPr="33690254">
        <w:rPr>
          <w:rFonts w:ascii="Calibri" w:eastAsia="Calibri" w:hAnsi="Calibri" w:cs="Calibri"/>
        </w:rPr>
        <w:t>Exolife</w:t>
      </w:r>
      <w:proofErr w:type="spellEnd"/>
      <w:r w:rsidR="33690254" w:rsidRPr="33690254">
        <w:rPr>
          <w:rFonts w:ascii="Calibri" w:eastAsia="Calibri" w:hAnsi="Calibri" w:cs="Calibri"/>
        </w:rPr>
        <w:t xml:space="preserve"> </w:t>
      </w:r>
      <w:proofErr w:type="spellStart"/>
      <w:r w:rsidR="33690254" w:rsidRPr="33690254">
        <w:rPr>
          <w:rFonts w:ascii="Calibri" w:eastAsia="Calibri" w:hAnsi="Calibri" w:cs="Calibri"/>
        </w:rPr>
        <w:t>University</w:t>
      </w:r>
      <w:proofErr w:type="spellEnd"/>
      <w:r w:rsidR="33690254" w:rsidRPr="33690254">
        <w:rPr>
          <w:rFonts w:ascii="Calibri" w:eastAsia="Calibri" w:hAnsi="Calibri" w:cs="Calibri"/>
        </w:rPr>
        <w:t>).</w:t>
      </w:r>
      <w:r w:rsidR="00AF4B9B">
        <w:rPr>
          <w:rFonts w:ascii="Calibri" w:eastAsia="Calibri" w:hAnsi="Calibri" w:cs="Calibri"/>
        </w:rPr>
        <w:t xml:space="preserve"> </w:t>
      </w:r>
      <w:r w:rsidR="001E110E">
        <w:rPr>
          <w:rFonts w:ascii="Calibri" w:eastAsia="Calibri" w:hAnsi="Calibri" w:cs="Calibri"/>
        </w:rPr>
        <w:t xml:space="preserve">Dans ce rapport vous verrez toutes les informations nécessaires à la conception de notre site. </w:t>
      </w:r>
      <w:r w:rsidR="009F769E" w:rsidRPr="009F769E">
        <w:rPr>
          <w:rFonts w:ascii="Calibri" w:eastAsia="Calibri" w:hAnsi="Calibri" w:cs="Calibri"/>
        </w:rPr>
        <w:t>La première section dévoile les choix essentiels opérés lors de la conception, comprenant la sélection des couleurs, des polices d'écriture, et l</w:t>
      </w:r>
      <w:r w:rsidR="009F769E">
        <w:rPr>
          <w:rFonts w:ascii="Calibri" w:eastAsia="Calibri" w:hAnsi="Calibri" w:cs="Calibri"/>
        </w:rPr>
        <w:t>e</w:t>
      </w:r>
      <w:r w:rsidR="009F769E" w:rsidRPr="009F769E">
        <w:rPr>
          <w:rFonts w:ascii="Calibri" w:eastAsia="Calibri" w:hAnsi="Calibri" w:cs="Calibri"/>
        </w:rPr>
        <w:t xml:space="preserve"> logo</w:t>
      </w:r>
      <w:r w:rsidR="52B56A0B" w:rsidRPr="52B56A0B">
        <w:rPr>
          <w:rFonts w:ascii="Calibri" w:eastAsia="Calibri" w:hAnsi="Calibri" w:cs="Calibri"/>
        </w:rPr>
        <w:t xml:space="preserve">. </w:t>
      </w:r>
      <w:r w:rsidR="00836D5B">
        <w:rPr>
          <w:rFonts w:ascii="Calibri" w:eastAsia="Calibri" w:hAnsi="Calibri" w:cs="Calibri"/>
        </w:rPr>
        <w:t>Puis</w:t>
      </w:r>
      <w:r w:rsidR="009A2200">
        <w:rPr>
          <w:rFonts w:ascii="Calibri" w:eastAsia="Calibri" w:hAnsi="Calibri" w:cs="Calibri"/>
        </w:rPr>
        <w:t xml:space="preserve">, </w:t>
      </w:r>
      <w:r w:rsidR="00AA3B26" w:rsidRPr="00AA3B26">
        <w:rPr>
          <w:rFonts w:ascii="Calibri" w:eastAsia="Calibri" w:hAnsi="Calibri" w:cs="Calibri"/>
        </w:rPr>
        <w:t>vous explorerez les sources des éléments externes qui ont enrichi notre interface, offrant ainsi une expérience visuelle harmonieuse.</w:t>
      </w:r>
      <w:r w:rsidR="52B56A0B" w:rsidRPr="52B56A0B">
        <w:rPr>
          <w:rFonts w:ascii="Calibri" w:eastAsia="Calibri" w:hAnsi="Calibri" w:cs="Calibri"/>
        </w:rPr>
        <w:t xml:space="preserve"> </w:t>
      </w:r>
      <w:r w:rsidR="00CE2454" w:rsidRPr="00CE2454">
        <w:rPr>
          <w:rFonts w:ascii="Calibri" w:eastAsia="Calibri" w:hAnsi="Calibri" w:cs="Calibri"/>
        </w:rPr>
        <w:t>Le rapport continue en présentant en détail le compte-rendu de validation W3C, soulignant notre engagement envers des normes de qualité et d'accessibilité.</w:t>
      </w:r>
      <w:r w:rsidR="52B56A0B" w:rsidRPr="52B56A0B">
        <w:rPr>
          <w:rFonts w:ascii="Calibri" w:eastAsia="Calibri" w:hAnsi="Calibri" w:cs="Calibri"/>
        </w:rPr>
        <w:t xml:space="preserve"> </w:t>
      </w:r>
      <w:r w:rsidR="4FBDF701" w:rsidRPr="4FBDF701">
        <w:rPr>
          <w:rFonts w:ascii="Calibri" w:eastAsia="Calibri" w:hAnsi="Calibri" w:cs="Calibri"/>
        </w:rPr>
        <w:t xml:space="preserve">En guise de conclusion, nous vous détaillerons la répartition des taches au sein de notre </w:t>
      </w:r>
      <w:r w:rsidR="7EDAE725" w:rsidRPr="7EDAE725">
        <w:rPr>
          <w:rFonts w:ascii="Calibri" w:eastAsia="Calibri" w:hAnsi="Calibri" w:cs="Calibri"/>
        </w:rPr>
        <w:t>équipe, mettant en lumière notre approche collaborative et notre organisation efficace</w:t>
      </w:r>
      <w:r w:rsidR="0EA4BEEE" w:rsidRPr="0EA4BEEE">
        <w:rPr>
          <w:rFonts w:ascii="Calibri" w:eastAsia="Calibri" w:hAnsi="Calibri" w:cs="Calibri"/>
        </w:rPr>
        <w:t>.</w:t>
      </w:r>
    </w:p>
    <w:p w14:paraId="3B8306F3" w14:textId="67B81ABE" w:rsidR="23A2B4A2" w:rsidRPr="009A5515" w:rsidRDefault="008E77D4" w:rsidP="009A5515">
      <w:pPr>
        <w:pStyle w:val="Heading1"/>
        <w:rPr>
          <w:b/>
          <w:bCs/>
        </w:rPr>
      </w:pPr>
      <w:bookmarkStart w:id="6" w:name="_Toc1681276911"/>
      <w:r w:rsidRPr="0017244A">
        <w:rPr>
          <w:b/>
          <w:bCs/>
        </w:rPr>
        <w:t>Les couleurs, polices et logos</w:t>
      </w:r>
      <w:bookmarkEnd w:id="6"/>
    </w:p>
    <w:p w14:paraId="781389A0" w14:textId="7DF7C88C" w:rsidR="16F398D2" w:rsidRPr="00386FAF" w:rsidRDefault="16F398D2" w:rsidP="16F398D2">
      <w:pPr>
        <w:pStyle w:val="Heading2"/>
        <w:rPr>
          <w:u w:val="single"/>
        </w:rPr>
      </w:pPr>
    </w:p>
    <w:p w14:paraId="46C3B857" w14:textId="7069F008" w:rsidR="009A5515" w:rsidRPr="009A5515" w:rsidRDefault="005573AD" w:rsidP="24D1C40E">
      <w:pPr>
        <w:pStyle w:val="Heading2"/>
        <w:rPr>
          <w:lang w:val="en-US"/>
        </w:rPr>
      </w:pPr>
      <w:bookmarkStart w:id="7" w:name="_Toc717508310"/>
      <w:r w:rsidRPr="522E9D23">
        <w:rPr>
          <w:lang w:val="en-US"/>
        </w:rPr>
        <w:t>Polices:</w:t>
      </w:r>
      <w:bookmarkEnd w:id="7"/>
      <w:r w:rsidRPr="522E9D23">
        <w:rPr>
          <w:lang w:val="en-US"/>
        </w:rPr>
        <w:t xml:space="preserve"> </w:t>
      </w:r>
    </w:p>
    <w:p w14:paraId="7EB2BA59" w14:textId="5238691B" w:rsidR="077D2DEB" w:rsidRDefault="077D2DEB" w:rsidP="077D2DEB">
      <w:pPr>
        <w:rPr>
          <w:lang w:val="en-US"/>
        </w:rPr>
      </w:pPr>
    </w:p>
    <w:p w14:paraId="68AFA518" w14:textId="3D925176" w:rsidR="488EA48B" w:rsidRPr="00240496" w:rsidRDefault="0BFF5420" w:rsidP="484D3A6C">
      <w:pPr>
        <w:rPr>
          <w:rFonts w:ascii="Times New Roman" w:eastAsia="Times New Roman" w:hAnsi="Times New Roman" w:cs="Times New Roman"/>
        </w:rPr>
      </w:pPr>
      <w:r w:rsidRPr="23A2B4A2">
        <w:rPr>
          <w:rFonts w:ascii="Times New Roman" w:eastAsia="Times New Roman" w:hAnsi="Times New Roman" w:cs="Times New Roman"/>
        </w:rPr>
        <w:t>-</w:t>
      </w:r>
      <w:r w:rsidR="00240496" w:rsidRPr="23A2B4A2">
        <w:rPr>
          <w:rFonts w:ascii="Times New Roman" w:eastAsia="Times New Roman" w:hAnsi="Times New Roman" w:cs="Times New Roman"/>
        </w:rPr>
        <w:t xml:space="preserve">Pour le titre des pages nous avons utilisés </w:t>
      </w:r>
      <w:r w:rsidR="00CF3E1E" w:rsidRPr="23A2B4A2">
        <w:rPr>
          <w:rFonts w:ascii="Times New Roman" w:eastAsia="Times New Roman" w:hAnsi="Times New Roman" w:cs="Times New Roman"/>
        </w:rPr>
        <w:t>la police « Impact ».</w:t>
      </w:r>
    </w:p>
    <w:p w14:paraId="09D5DC7F" w14:textId="3ACCEE67" w:rsidR="6992C14F" w:rsidRDefault="5ABAAC83" w:rsidP="24D1C40E">
      <w:pPr>
        <w:rPr>
          <w:rFonts w:ascii="Times New Roman" w:eastAsia="Times New Roman" w:hAnsi="Times New Roman" w:cs="Times New Roman"/>
        </w:rPr>
      </w:pPr>
      <w:r w:rsidRPr="23A2B4A2">
        <w:rPr>
          <w:rFonts w:ascii="Times New Roman" w:eastAsia="Times New Roman" w:hAnsi="Times New Roman" w:cs="Times New Roman"/>
        </w:rPr>
        <w:t>-</w:t>
      </w:r>
      <w:r w:rsidR="00CF3E1E" w:rsidRPr="23A2B4A2">
        <w:rPr>
          <w:rFonts w:ascii="Times New Roman" w:eastAsia="Times New Roman" w:hAnsi="Times New Roman" w:cs="Times New Roman"/>
        </w:rPr>
        <w:t>Pour le texte nous avons utilisés la police « Century »</w:t>
      </w:r>
    </w:p>
    <w:p w14:paraId="752F83B8" w14:textId="688D0854" w:rsidR="2BC9C480" w:rsidRDefault="2BC9C480" w:rsidP="2BC9C480">
      <w:pPr>
        <w:pStyle w:val="Heading2"/>
        <w:rPr>
          <w:u w:val="single"/>
        </w:rPr>
      </w:pPr>
    </w:p>
    <w:p w14:paraId="0795E40A" w14:textId="3378F174" w:rsidR="009A5515" w:rsidRPr="009A5515" w:rsidRDefault="488EA48B" w:rsidP="2BC9C480">
      <w:pPr>
        <w:pStyle w:val="Heading2"/>
        <w:rPr>
          <w:u w:val="single"/>
        </w:rPr>
      </w:pPr>
      <w:bookmarkStart w:id="8" w:name="_Toc1240924019"/>
      <w:r w:rsidRPr="009C6AF6">
        <w:rPr>
          <w:u w:val="single"/>
        </w:rPr>
        <w:t>Couleurs utilisées</w:t>
      </w:r>
      <w:r w:rsidR="70810810" w:rsidRPr="009C6AF6">
        <w:rPr>
          <w:u w:val="single"/>
        </w:rPr>
        <w:t xml:space="preserve"> </w:t>
      </w:r>
      <w:r w:rsidRPr="009C6AF6">
        <w:rPr>
          <w:u w:val="single"/>
        </w:rPr>
        <w:t>:</w:t>
      </w:r>
      <w:bookmarkEnd w:id="8"/>
    </w:p>
    <w:p w14:paraId="0B6A2F7A" w14:textId="1BC2E131" w:rsidR="58BC96AA" w:rsidRDefault="58BC96AA" w:rsidP="58BC96AA"/>
    <w:p w14:paraId="296CF161" w14:textId="6F532DF6" w:rsidR="0EC2D562" w:rsidRPr="006E24B4" w:rsidRDefault="451C8A16" w:rsidP="1895EAE1">
      <w:pPr>
        <w:pStyle w:val="ListParagraph"/>
        <w:numPr>
          <w:ilvl w:val="0"/>
          <w:numId w:val="2"/>
        </w:numPr>
      </w:pPr>
      <w:r>
        <w:t>#</w:t>
      </w:r>
      <w:r w:rsidR="76BA953E">
        <w:t>d13a3a</w:t>
      </w:r>
      <w:r w:rsidR="30A5E5B9">
        <w:t xml:space="preserve"> </w:t>
      </w:r>
      <w:r w:rsidR="272EF64D">
        <w:t>(</w:t>
      </w:r>
      <w:r w:rsidR="1EF4EDAD">
        <w:t>titre</w:t>
      </w:r>
      <w:r w:rsidR="7AD7B279">
        <w:t>)</w:t>
      </w:r>
    </w:p>
    <w:p w14:paraId="6FFBA637" w14:textId="4FAF62BD" w:rsidR="0EC2D562" w:rsidRPr="006E24B4" w:rsidRDefault="603037C2" w:rsidP="7C005F79">
      <w:pPr>
        <w:pStyle w:val="ListParagraph"/>
        <w:numPr>
          <w:ilvl w:val="0"/>
          <w:numId w:val="1"/>
        </w:numPr>
      </w:pPr>
      <w:r>
        <w:t>#</w:t>
      </w:r>
      <w:r w:rsidR="744005FF">
        <w:t>fff</w:t>
      </w:r>
      <w:r w:rsidR="104710FD">
        <w:t xml:space="preserve"> (texte et menu</w:t>
      </w:r>
      <w:r w:rsidR="7C005F79">
        <w:t>)</w:t>
      </w:r>
    </w:p>
    <w:p w14:paraId="78D802FA" w14:textId="14A7EB77" w:rsidR="0EC2D562" w:rsidRPr="006E24B4" w:rsidRDefault="7C005F79" w:rsidP="7C005F79">
      <w:pPr>
        <w:pStyle w:val="ListParagraph"/>
        <w:numPr>
          <w:ilvl w:val="0"/>
          <w:numId w:val="1"/>
        </w:numPr>
      </w:pPr>
      <w:r>
        <w:t>#</w:t>
      </w:r>
      <w:r w:rsidR="5702D1D1">
        <w:t>222222</w:t>
      </w:r>
      <w:r w:rsidR="7F9292B7">
        <w:t xml:space="preserve"> (fond de page</w:t>
      </w:r>
      <w:r>
        <w:t>)</w:t>
      </w:r>
    </w:p>
    <w:p w14:paraId="2A5200AB" w14:textId="5F460FAF" w:rsidR="0EC2D562" w:rsidRPr="006E24B4" w:rsidRDefault="78120628" w:rsidP="7C005F79">
      <w:pPr>
        <w:pStyle w:val="ListParagraph"/>
        <w:numPr>
          <w:ilvl w:val="0"/>
          <w:numId w:val="1"/>
        </w:numPr>
      </w:pPr>
      <w:r>
        <w:t>#09090996</w:t>
      </w:r>
      <w:r w:rsidR="7F9292B7">
        <w:t xml:space="preserve"> (background du menu</w:t>
      </w:r>
      <w:r w:rsidR="7C005F79">
        <w:t>)</w:t>
      </w:r>
    </w:p>
    <w:p w14:paraId="0E3BF882" w14:textId="7A73F655" w:rsidR="1C675392" w:rsidRDefault="7457FF6C" w:rsidP="23A2B4A2">
      <w:pPr>
        <w:pStyle w:val="ListParagraph"/>
        <w:numPr>
          <w:ilvl w:val="0"/>
          <w:numId w:val="1"/>
        </w:numPr>
      </w:pPr>
      <w:r>
        <w:t>#d22b3b</w:t>
      </w:r>
      <w:r w:rsidR="7F9292B7">
        <w:t xml:space="preserve"> (menu page </w:t>
      </w:r>
      <w:r w:rsidR="104710FD">
        <w:t>sélectionnée</w:t>
      </w:r>
      <w:r w:rsidR="5A035C7C">
        <w:t>)</w:t>
      </w:r>
    </w:p>
    <w:p w14:paraId="793F1037" w14:textId="22F10DDB" w:rsidR="1FDB9916" w:rsidRPr="00C719A3" w:rsidRDefault="00C719A3" w:rsidP="00C719A3">
      <w:pPr>
        <w:pStyle w:val="Heading2"/>
        <w:rPr>
          <w:u w:val="single"/>
        </w:rPr>
      </w:pPr>
      <w:bookmarkStart w:id="9" w:name="_Toc633300790"/>
      <w:r w:rsidRPr="00C719A3">
        <w:rPr>
          <w:u w:val="single"/>
        </w:rPr>
        <w:t>Logo :</w:t>
      </w:r>
      <w:bookmarkEnd w:id="9"/>
    </w:p>
    <w:p w14:paraId="1851F73F" w14:textId="19E6C2C2" w:rsidR="009F4499" w:rsidRDefault="00D523ED">
      <w:r>
        <w:rPr>
          <w:noProof/>
        </w:rPr>
        <w:drawing>
          <wp:inline distT="0" distB="0" distL="0" distR="0" wp14:anchorId="14EDCF17" wp14:editId="42968254">
            <wp:extent cx="1015365" cy="969645"/>
            <wp:effectExtent l="0" t="0" r="0" b="0"/>
            <wp:docPr id="1793566762" name="Picture 1793566762" descr="Une image contenant chapeau,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1171096"/>
                    <pic:cNvPicPr/>
                  </pic:nvPicPr>
                  <pic:blipFill>
                    <a:blip r:embed="rId12">
                      <a:extLst>
                        <a:ext uri="{28A0092B-C50C-407E-A947-70E740481C1C}">
                          <a14:useLocalDpi xmlns:a14="http://schemas.microsoft.com/office/drawing/2010/main" val="0"/>
                        </a:ext>
                      </a:extLst>
                    </a:blip>
                    <a:stretch>
                      <a:fillRect/>
                    </a:stretch>
                  </pic:blipFill>
                  <pic:spPr>
                    <a:xfrm>
                      <a:off x="0" y="0"/>
                      <a:ext cx="1015365" cy="969645"/>
                    </a:xfrm>
                    <a:prstGeom prst="rect">
                      <a:avLst/>
                    </a:prstGeom>
                  </pic:spPr>
                </pic:pic>
              </a:graphicData>
            </a:graphic>
          </wp:inline>
        </w:drawing>
      </w:r>
    </w:p>
    <w:p w14:paraId="66123D48" w14:textId="706092DB" w:rsidR="00C719A3" w:rsidRDefault="00D523ED" w:rsidP="17859A36">
      <w:pPr>
        <w:rPr>
          <w:rFonts w:ascii="Times New Roman" w:eastAsia="Times New Roman" w:hAnsi="Times New Roman" w:cs="Times New Roman"/>
        </w:rPr>
      </w:pPr>
      <w:r>
        <w:rPr>
          <w:rFonts w:ascii="Times New Roman" w:eastAsia="Times New Roman" w:hAnsi="Times New Roman" w:cs="Times New Roman"/>
        </w:rPr>
        <w:t>Nous l’avons trouvé sur </w:t>
      </w:r>
      <w:r w:rsidR="7D9ED0E6" w:rsidRPr="7D9ED0E6">
        <w:rPr>
          <w:rFonts w:ascii="Times New Roman" w:eastAsia="Times New Roman" w:hAnsi="Times New Roman" w:cs="Times New Roman"/>
        </w:rPr>
        <w:t>:</w:t>
      </w:r>
      <w:hyperlink r:id="rId13">
        <w:r w:rsidR="23A2B4A2" w:rsidRPr="23A2B4A2">
          <w:rPr>
            <w:rStyle w:val="Hyperlink"/>
            <w:rFonts w:ascii="Times New Roman" w:eastAsia="Times New Roman" w:hAnsi="Times New Roman" w:cs="Times New Roman"/>
          </w:rPr>
          <w:t>https://www.alamyimages.fr/photo-image-planete-rouge-isolated-on-white-116975629.html</w:t>
        </w:r>
      </w:hyperlink>
    </w:p>
    <w:p w14:paraId="5C089919" w14:textId="77777777" w:rsidR="00821BCF" w:rsidRDefault="00821BCF" w:rsidP="0D63E352">
      <w:pPr>
        <w:pStyle w:val="Heading1"/>
        <w:rPr>
          <w:b/>
          <w:bCs/>
        </w:rPr>
      </w:pPr>
      <w:bookmarkStart w:id="10" w:name="_Toc1605461895"/>
    </w:p>
    <w:p w14:paraId="7229BC8A" w14:textId="7CA7E21D" w:rsidR="16F398D2" w:rsidRDefault="1DE440D8" w:rsidP="0D63E352">
      <w:pPr>
        <w:pStyle w:val="Heading1"/>
        <w:rPr>
          <w:b/>
        </w:rPr>
      </w:pPr>
      <w:r w:rsidRPr="1DE440D8">
        <w:rPr>
          <w:b/>
          <w:bCs/>
        </w:rPr>
        <w:t>Sources</w:t>
      </w:r>
      <w:bookmarkEnd w:id="10"/>
    </w:p>
    <w:p w14:paraId="12C2503A" w14:textId="57656218" w:rsidR="7268FA7B" w:rsidRDefault="23A2B4A2" w:rsidP="2FA18625">
      <w:pPr>
        <w:pStyle w:val="Heading2"/>
        <w:rPr>
          <w:u w:val="single"/>
        </w:rPr>
      </w:pPr>
      <w:bookmarkStart w:id="11" w:name="_Toc1689649021"/>
      <w:r w:rsidRPr="23A2B4A2">
        <w:rPr>
          <w:u w:val="single"/>
        </w:rPr>
        <w:t>Images/ vidéos utilisées :</w:t>
      </w:r>
      <w:bookmarkEnd w:id="11"/>
    </w:p>
    <w:p w14:paraId="60264CC8" w14:textId="3D784CDA" w:rsidR="2FA18625" w:rsidRDefault="2FA18625" w:rsidP="2FA18625"/>
    <w:p w14:paraId="6B350458" w14:textId="643F78AA" w:rsidR="7268FA7B" w:rsidRPr="00D523ED" w:rsidRDefault="7268FA7B" w:rsidP="7268FA7B">
      <w:pPr>
        <w:pStyle w:val="ListParagraph"/>
        <w:numPr>
          <w:ilvl w:val="0"/>
          <w:numId w:val="25"/>
        </w:numPr>
        <w:rPr>
          <w:rFonts w:ascii="Times New Roman" w:eastAsia="Times New Roman" w:hAnsi="Times New Roman" w:cs="Times New Roman"/>
          <w:lang w:val="en-US"/>
        </w:rPr>
      </w:pPr>
      <w:r w:rsidRPr="00043E97">
        <w:rPr>
          <w:rFonts w:ascii="Times New Roman" w:eastAsia="Times New Roman" w:hAnsi="Times New Roman" w:cs="Times New Roman"/>
          <w:lang w:val="en-US"/>
        </w:rPr>
        <w:t>Luke</w:t>
      </w:r>
      <w:r w:rsidR="40EBC7CD" w:rsidRPr="00043E97">
        <w:rPr>
          <w:rFonts w:ascii="Times New Roman" w:eastAsia="Times New Roman" w:hAnsi="Times New Roman" w:cs="Times New Roman"/>
          <w:lang w:val="en-US"/>
        </w:rPr>
        <w:t xml:space="preserve"> Sky</w:t>
      </w:r>
      <w:r w:rsidR="00043E97" w:rsidRPr="00043E97">
        <w:rPr>
          <w:rFonts w:ascii="Times New Roman" w:eastAsia="Times New Roman" w:hAnsi="Times New Roman" w:cs="Times New Roman"/>
          <w:lang w:val="en-US"/>
        </w:rPr>
        <w:t>wa</w:t>
      </w:r>
      <w:r w:rsidR="00043E97">
        <w:rPr>
          <w:rFonts w:ascii="Times New Roman" w:eastAsia="Times New Roman" w:hAnsi="Times New Roman" w:cs="Times New Roman"/>
          <w:lang w:val="en-US"/>
        </w:rPr>
        <w:t>lker</w:t>
      </w:r>
      <w:r w:rsidRPr="00043E97">
        <w:rPr>
          <w:rFonts w:ascii="Times New Roman" w:eastAsia="Times New Roman" w:hAnsi="Times New Roman" w:cs="Times New Roman"/>
          <w:lang w:val="en-US"/>
        </w:rPr>
        <w:t xml:space="preserve">: </w:t>
      </w:r>
      <w:hyperlink r:id="rId14">
        <w:r w:rsidRPr="00043E97">
          <w:rPr>
            <w:rStyle w:val="Hyperlink"/>
            <w:rFonts w:ascii="Times New Roman" w:eastAsia="Times New Roman" w:hAnsi="Times New Roman" w:cs="Times New Roman"/>
            <w:lang w:val="en-US"/>
          </w:rPr>
          <w:t>https://starwars.fandom.com/fr/wiki/Luke_Skywalker/L%C3%A9gendes</w:t>
        </w:r>
      </w:hyperlink>
    </w:p>
    <w:p w14:paraId="7D105D53" w14:textId="124F73D1" w:rsidR="7268FA7B" w:rsidRPr="00D523ED" w:rsidRDefault="7268FA7B" w:rsidP="7268FA7B">
      <w:pPr>
        <w:rPr>
          <w:rFonts w:ascii="Times New Roman" w:eastAsia="Times New Roman" w:hAnsi="Times New Roman" w:cs="Times New Roman"/>
          <w:lang w:val="en-US"/>
        </w:rPr>
      </w:pPr>
    </w:p>
    <w:p w14:paraId="491F15BD" w14:textId="4477C387" w:rsidR="7268FA7B" w:rsidRPr="00D523ED" w:rsidRDefault="7268FA7B" w:rsidP="7268FA7B">
      <w:pPr>
        <w:pStyle w:val="ListParagraph"/>
        <w:numPr>
          <w:ilvl w:val="0"/>
          <w:numId w:val="24"/>
        </w:numPr>
        <w:rPr>
          <w:rFonts w:ascii="Times New Roman" w:eastAsia="Times New Roman" w:hAnsi="Times New Roman" w:cs="Times New Roman"/>
          <w:lang w:val="en-US"/>
        </w:rPr>
      </w:pPr>
      <w:r w:rsidRPr="40EBC7CD">
        <w:rPr>
          <w:rFonts w:ascii="Times New Roman" w:eastAsia="Times New Roman" w:hAnsi="Times New Roman" w:cs="Times New Roman"/>
        </w:rPr>
        <w:t>Hélène</w:t>
      </w:r>
      <w:r w:rsidR="40EBC7CD" w:rsidRPr="40EBC7CD">
        <w:rPr>
          <w:rFonts w:ascii="Times New Roman" w:eastAsia="Times New Roman" w:hAnsi="Times New Roman" w:cs="Times New Roman"/>
        </w:rPr>
        <w:t xml:space="preserve"> Court</w:t>
      </w:r>
      <w:r w:rsidRPr="40EBC7CD">
        <w:rPr>
          <w:rFonts w:ascii="Times New Roman" w:eastAsia="Times New Roman" w:hAnsi="Times New Roman" w:cs="Times New Roman"/>
        </w:rPr>
        <w:t xml:space="preserve"> : </w:t>
      </w:r>
      <w:hyperlink r:id="rId15">
        <w:r w:rsidRPr="40EBC7CD">
          <w:rPr>
            <w:rStyle w:val="Hyperlink"/>
            <w:rFonts w:ascii="Times New Roman" w:eastAsia="Times New Roman" w:hAnsi="Times New Roman" w:cs="Times New Roman"/>
          </w:rPr>
          <w:t>https://www.dunod.com/livres-helene-courtois</w:t>
        </w:r>
      </w:hyperlink>
    </w:p>
    <w:p w14:paraId="7089A392" w14:textId="4F559613" w:rsidR="7268FA7B" w:rsidRPr="00D523ED" w:rsidRDefault="7268FA7B" w:rsidP="7268FA7B">
      <w:pPr>
        <w:rPr>
          <w:rFonts w:ascii="Times New Roman" w:eastAsia="Times New Roman" w:hAnsi="Times New Roman" w:cs="Times New Roman"/>
          <w:lang w:val="en-US"/>
        </w:rPr>
      </w:pPr>
    </w:p>
    <w:p w14:paraId="197FD4F1" w14:textId="466DC192" w:rsidR="7268FA7B" w:rsidRDefault="7268FA7B" w:rsidP="7268FA7B">
      <w:pPr>
        <w:pStyle w:val="ListParagraph"/>
        <w:numPr>
          <w:ilvl w:val="0"/>
          <w:numId w:val="23"/>
        </w:numPr>
        <w:rPr>
          <w:rFonts w:ascii="Times New Roman" w:eastAsia="Times New Roman" w:hAnsi="Times New Roman" w:cs="Times New Roman"/>
        </w:rPr>
      </w:pPr>
      <w:r w:rsidRPr="7268FA7B">
        <w:rPr>
          <w:rFonts w:ascii="Times New Roman" w:eastAsia="Times New Roman" w:hAnsi="Times New Roman" w:cs="Times New Roman"/>
        </w:rPr>
        <w:t>E.T</w:t>
      </w:r>
      <w:r w:rsidR="6AE88A92" w:rsidRPr="6AE88A92">
        <w:rPr>
          <w:rFonts w:ascii="Times New Roman" w:eastAsia="Times New Roman" w:hAnsi="Times New Roman" w:cs="Times New Roman"/>
        </w:rPr>
        <w:t xml:space="preserve"> </w:t>
      </w:r>
      <w:r w:rsidRPr="7268FA7B">
        <w:rPr>
          <w:rFonts w:ascii="Times New Roman" w:eastAsia="Times New Roman" w:hAnsi="Times New Roman" w:cs="Times New Roman"/>
        </w:rPr>
        <w:t xml:space="preserve">: </w:t>
      </w:r>
      <w:hyperlink r:id="rId16">
        <w:r w:rsidRPr="7268FA7B">
          <w:rPr>
            <w:rStyle w:val="Hyperlink"/>
            <w:rFonts w:ascii="Times New Roman" w:eastAsia="Times New Roman" w:hAnsi="Times New Roman" w:cs="Times New Roman"/>
          </w:rPr>
          <w:t>https://www.yardbarker.com/entertainment/articles/20_facts_you_might_not_know_about_et_the_extraterrestrial/s1__35132396</w:t>
        </w:r>
      </w:hyperlink>
    </w:p>
    <w:p w14:paraId="012551C9" w14:textId="18F67E33" w:rsidR="7268FA7B" w:rsidRDefault="7268FA7B" w:rsidP="7268FA7B">
      <w:pPr>
        <w:rPr>
          <w:rFonts w:ascii="Times New Roman" w:eastAsia="Times New Roman" w:hAnsi="Times New Roman" w:cs="Times New Roman"/>
        </w:rPr>
      </w:pPr>
    </w:p>
    <w:p w14:paraId="174EA32F" w14:textId="449225FC" w:rsidR="7268FA7B" w:rsidRDefault="7268FA7B" w:rsidP="7268FA7B">
      <w:pPr>
        <w:pStyle w:val="ListParagraph"/>
        <w:numPr>
          <w:ilvl w:val="0"/>
          <w:numId w:val="22"/>
        </w:numPr>
        <w:rPr>
          <w:rFonts w:ascii="Times New Roman" w:eastAsia="Times New Roman" w:hAnsi="Times New Roman" w:cs="Times New Roman"/>
        </w:rPr>
      </w:pPr>
      <w:r w:rsidRPr="7268FA7B">
        <w:rPr>
          <w:rFonts w:ascii="Times New Roman" w:eastAsia="Times New Roman" w:hAnsi="Times New Roman" w:cs="Times New Roman"/>
        </w:rPr>
        <w:t>Jacques</w:t>
      </w:r>
      <w:r w:rsidR="40EBC7CD" w:rsidRPr="40EBC7CD">
        <w:rPr>
          <w:rFonts w:ascii="Times New Roman" w:eastAsia="Times New Roman" w:hAnsi="Times New Roman" w:cs="Times New Roman"/>
        </w:rPr>
        <w:t xml:space="preserve"> </w:t>
      </w:r>
      <w:proofErr w:type="spellStart"/>
      <w:r w:rsidR="40EBC7CD" w:rsidRPr="40EBC7CD">
        <w:rPr>
          <w:rFonts w:ascii="Times New Roman" w:eastAsia="Times New Roman" w:hAnsi="Times New Roman" w:cs="Times New Roman"/>
        </w:rPr>
        <w:t>Blam</w:t>
      </w:r>
      <w:proofErr w:type="spellEnd"/>
      <w:r w:rsidRPr="7268FA7B">
        <w:rPr>
          <w:rFonts w:ascii="Times New Roman" w:eastAsia="Times New Roman" w:hAnsi="Times New Roman" w:cs="Times New Roman"/>
        </w:rPr>
        <w:t xml:space="preserve">: </w:t>
      </w:r>
      <w:hyperlink r:id="rId17">
        <w:r w:rsidRPr="7268FA7B">
          <w:rPr>
            <w:rStyle w:val="Hyperlink"/>
            <w:rFonts w:ascii="Times New Roman" w:eastAsia="Times New Roman" w:hAnsi="Times New Roman" w:cs="Times New Roman"/>
          </w:rPr>
          <w:t>https://le-verbe.com/entrevue/le-peril-qui-nous-attend-entrevue-avec-jacques-blamont-astrophysicien/</w:t>
        </w:r>
      </w:hyperlink>
    </w:p>
    <w:p w14:paraId="0655EDAC" w14:textId="2D6C8EE2" w:rsidR="7268FA7B" w:rsidRDefault="7268FA7B" w:rsidP="7268FA7B">
      <w:pPr>
        <w:rPr>
          <w:rFonts w:ascii="Times New Roman" w:eastAsia="Times New Roman" w:hAnsi="Times New Roman" w:cs="Times New Roman"/>
        </w:rPr>
      </w:pPr>
    </w:p>
    <w:p w14:paraId="0B6050E8" w14:textId="0B9BDAB3" w:rsidR="7268FA7B" w:rsidRPr="00AE3DB6" w:rsidRDefault="7268FA7B" w:rsidP="7268FA7B">
      <w:pPr>
        <w:pStyle w:val="ListParagraph"/>
        <w:numPr>
          <w:ilvl w:val="0"/>
          <w:numId w:val="21"/>
        </w:numPr>
        <w:rPr>
          <w:rFonts w:ascii="Times New Roman" w:eastAsia="Times New Roman" w:hAnsi="Times New Roman" w:cs="Times New Roman"/>
          <w:lang w:val="en-US"/>
        </w:rPr>
      </w:pPr>
      <w:r w:rsidRPr="0082313E">
        <w:rPr>
          <w:rFonts w:ascii="Times New Roman" w:eastAsia="Times New Roman" w:hAnsi="Times New Roman" w:cs="Times New Roman"/>
          <w:lang w:val="en-US"/>
        </w:rPr>
        <w:t xml:space="preserve">Yoda : </w:t>
      </w:r>
      <w:hyperlink r:id="rId18">
        <w:r w:rsidRPr="0082313E">
          <w:rPr>
            <w:rStyle w:val="Hyperlink"/>
            <w:rFonts w:ascii="Times New Roman" w:eastAsia="Times New Roman" w:hAnsi="Times New Roman" w:cs="Times New Roman"/>
            <w:lang w:val="en-US"/>
          </w:rPr>
          <w:t>https://starwars.fandom.com/fr/wiki/Yoda</w:t>
        </w:r>
      </w:hyperlink>
    </w:p>
    <w:p w14:paraId="0A70CEE9" w14:textId="418B2520" w:rsidR="7268FA7B" w:rsidRPr="00AE3DB6" w:rsidRDefault="7268FA7B" w:rsidP="7268FA7B">
      <w:pPr>
        <w:rPr>
          <w:rFonts w:ascii="Times New Roman" w:eastAsia="Times New Roman" w:hAnsi="Times New Roman" w:cs="Times New Roman"/>
          <w:lang w:val="en-US"/>
        </w:rPr>
      </w:pPr>
    </w:p>
    <w:p w14:paraId="2316FF1D" w14:textId="4949E2F3" w:rsidR="7268FA7B" w:rsidRPr="00DA4A58" w:rsidRDefault="7268FA7B" w:rsidP="7268FA7B">
      <w:pPr>
        <w:pStyle w:val="ListParagraph"/>
        <w:numPr>
          <w:ilvl w:val="0"/>
          <w:numId w:val="20"/>
        </w:numPr>
        <w:rPr>
          <w:rFonts w:ascii="Times New Roman" w:eastAsia="Times New Roman" w:hAnsi="Times New Roman" w:cs="Times New Roman"/>
          <w:lang w:val="en-US"/>
        </w:rPr>
      </w:pPr>
      <w:r w:rsidRPr="00B73D3A">
        <w:rPr>
          <w:rFonts w:ascii="Times New Roman" w:eastAsia="Times New Roman" w:hAnsi="Times New Roman" w:cs="Times New Roman"/>
          <w:lang w:val="en-US"/>
        </w:rPr>
        <w:t xml:space="preserve">Thomas </w:t>
      </w:r>
      <w:proofErr w:type="spellStart"/>
      <w:r w:rsidR="194ECCC0" w:rsidRPr="00B73D3A">
        <w:rPr>
          <w:rFonts w:ascii="Times New Roman" w:eastAsia="Times New Roman" w:hAnsi="Times New Roman" w:cs="Times New Roman"/>
          <w:lang w:val="en-US"/>
        </w:rPr>
        <w:t>Pesq</w:t>
      </w:r>
      <w:proofErr w:type="spellEnd"/>
      <w:r w:rsidRPr="00B73D3A">
        <w:rPr>
          <w:rFonts w:ascii="Times New Roman" w:eastAsia="Times New Roman" w:hAnsi="Times New Roman" w:cs="Times New Roman"/>
          <w:lang w:val="en-US"/>
        </w:rPr>
        <w:t xml:space="preserve">: </w:t>
      </w:r>
      <w:hyperlink r:id="rId19">
        <w:r w:rsidRPr="00B73D3A">
          <w:rPr>
            <w:rStyle w:val="Hyperlink"/>
            <w:rFonts w:ascii="Times New Roman" w:eastAsia="Times New Roman" w:hAnsi="Times New Roman" w:cs="Times New Roman"/>
            <w:lang w:val="en-US"/>
          </w:rPr>
          <w:t>https://fr.m.wikipedia.org/wiki/Thomas_Pesquet</w:t>
        </w:r>
      </w:hyperlink>
    </w:p>
    <w:p w14:paraId="23BBD721" w14:textId="060B2A18" w:rsidR="7268FA7B" w:rsidRPr="00DA4A58" w:rsidRDefault="7268FA7B" w:rsidP="7268FA7B">
      <w:pPr>
        <w:rPr>
          <w:rFonts w:ascii="Times New Roman" w:eastAsia="Times New Roman" w:hAnsi="Times New Roman" w:cs="Times New Roman"/>
          <w:lang w:val="en-US"/>
        </w:rPr>
      </w:pPr>
    </w:p>
    <w:p w14:paraId="327462DF" w14:textId="596E8C3C" w:rsidR="7268FA7B" w:rsidRPr="006F7ED0" w:rsidRDefault="7268FA7B" w:rsidP="7268FA7B">
      <w:pPr>
        <w:pStyle w:val="ListParagraph"/>
        <w:numPr>
          <w:ilvl w:val="0"/>
          <w:numId w:val="19"/>
        </w:numPr>
        <w:rPr>
          <w:rFonts w:ascii="Times New Roman" w:eastAsia="Times New Roman" w:hAnsi="Times New Roman" w:cs="Times New Roman"/>
          <w:lang w:val="en-US"/>
        </w:rPr>
      </w:pPr>
      <w:r w:rsidRPr="00B73D3A">
        <w:rPr>
          <w:rFonts w:ascii="Times New Roman" w:eastAsia="Times New Roman" w:hAnsi="Times New Roman" w:cs="Times New Roman"/>
          <w:lang w:val="en-US"/>
        </w:rPr>
        <w:t xml:space="preserve">Kate </w:t>
      </w:r>
      <w:r w:rsidR="194ECCC0" w:rsidRPr="00B73D3A">
        <w:rPr>
          <w:rFonts w:ascii="Times New Roman" w:eastAsia="Times New Roman" w:hAnsi="Times New Roman" w:cs="Times New Roman"/>
          <w:lang w:val="en-US"/>
        </w:rPr>
        <w:t>Calv</w:t>
      </w:r>
      <w:r w:rsidRPr="00B73D3A">
        <w:rPr>
          <w:rFonts w:ascii="Times New Roman" w:eastAsia="Times New Roman" w:hAnsi="Times New Roman" w:cs="Times New Roman"/>
          <w:lang w:val="en-US"/>
        </w:rPr>
        <w:t xml:space="preserve">: </w:t>
      </w:r>
      <w:hyperlink r:id="rId20">
        <w:r w:rsidRPr="00B73D3A">
          <w:rPr>
            <w:rStyle w:val="Hyperlink"/>
            <w:rFonts w:ascii="Times New Roman" w:eastAsia="Times New Roman" w:hAnsi="Times New Roman" w:cs="Times New Roman"/>
            <w:lang w:val="en-US"/>
          </w:rPr>
          <w:t>https://fr.m.wikipedia.org/wiki/Katherine_Calvin</w:t>
        </w:r>
      </w:hyperlink>
    </w:p>
    <w:p w14:paraId="3E0511D1" w14:textId="6FA2F684" w:rsidR="7268FA7B" w:rsidRPr="006F7ED0" w:rsidRDefault="7268FA7B" w:rsidP="7268FA7B">
      <w:pPr>
        <w:rPr>
          <w:rFonts w:ascii="Times New Roman" w:eastAsia="Times New Roman" w:hAnsi="Times New Roman" w:cs="Times New Roman"/>
          <w:lang w:val="en-US"/>
        </w:rPr>
      </w:pPr>
    </w:p>
    <w:p w14:paraId="6478D249" w14:textId="3808A1FF" w:rsidR="7268FA7B" w:rsidRPr="00AE3DB6" w:rsidRDefault="7268FA7B" w:rsidP="7268FA7B">
      <w:pPr>
        <w:pStyle w:val="ListParagraph"/>
        <w:numPr>
          <w:ilvl w:val="0"/>
          <w:numId w:val="18"/>
        </w:numPr>
        <w:rPr>
          <w:rFonts w:ascii="Times New Roman" w:eastAsia="Times New Roman" w:hAnsi="Times New Roman" w:cs="Times New Roman"/>
          <w:lang w:val="en-US"/>
        </w:rPr>
      </w:pPr>
      <w:proofErr w:type="spellStart"/>
      <w:r w:rsidRPr="00AE3DB6">
        <w:rPr>
          <w:rFonts w:ascii="Times New Roman" w:eastAsia="Times New Roman" w:hAnsi="Times New Roman" w:cs="Times New Roman"/>
          <w:lang w:val="en-US"/>
        </w:rPr>
        <w:t>Dr.Nozman</w:t>
      </w:r>
      <w:proofErr w:type="spellEnd"/>
      <w:r w:rsidRPr="00AE3DB6">
        <w:rPr>
          <w:rFonts w:ascii="Times New Roman" w:eastAsia="Times New Roman" w:hAnsi="Times New Roman" w:cs="Times New Roman"/>
          <w:lang w:val="en-US"/>
        </w:rPr>
        <w:t xml:space="preserve">: </w:t>
      </w:r>
      <w:hyperlink r:id="rId21">
        <w:r w:rsidRPr="00AE3DB6">
          <w:rPr>
            <w:rStyle w:val="Hyperlink"/>
            <w:rFonts w:ascii="Times New Roman" w:eastAsia="Times New Roman" w:hAnsi="Times New Roman" w:cs="Times New Roman"/>
            <w:lang w:val="en-US"/>
          </w:rPr>
          <w:t>https://www.letelegramme.fr/t-plus/dr-nozman-le-youtubeur-breton-aux-2-4-millions-d-abonnes-81893.php</w:t>
        </w:r>
      </w:hyperlink>
    </w:p>
    <w:p w14:paraId="3660FF1F" w14:textId="3244D9DE" w:rsidR="7268FA7B" w:rsidRPr="00AE3DB6" w:rsidRDefault="7268FA7B" w:rsidP="7268FA7B">
      <w:pPr>
        <w:rPr>
          <w:rFonts w:ascii="Times New Roman" w:eastAsia="Times New Roman" w:hAnsi="Times New Roman" w:cs="Times New Roman"/>
          <w:lang w:val="en-US"/>
        </w:rPr>
      </w:pPr>
      <w:r w:rsidRPr="00AE3DB6">
        <w:rPr>
          <w:rFonts w:ascii="Times New Roman" w:eastAsia="Times New Roman" w:hAnsi="Times New Roman" w:cs="Times New Roman"/>
          <w:lang w:val="en-US"/>
        </w:rPr>
        <w:t xml:space="preserve"> </w:t>
      </w:r>
    </w:p>
    <w:p w14:paraId="45B80AFB" w14:textId="2C9EAB63" w:rsidR="7268FA7B" w:rsidRDefault="7268FA7B" w:rsidP="7268FA7B">
      <w:pPr>
        <w:pStyle w:val="ListParagraph"/>
        <w:numPr>
          <w:ilvl w:val="0"/>
          <w:numId w:val="17"/>
        </w:numPr>
        <w:rPr>
          <w:rFonts w:ascii="Times New Roman" w:eastAsia="Times New Roman" w:hAnsi="Times New Roman" w:cs="Times New Roman"/>
        </w:rPr>
      </w:pPr>
      <w:r w:rsidRPr="7268FA7B">
        <w:rPr>
          <w:rFonts w:ascii="Times New Roman" w:eastAsia="Times New Roman" w:hAnsi="Times New Roman" w:cs="Times New Roman"/>
        </w:rPr>
        <w:t xml:space="preserve">Enseignant : </w:t>
      </w:r>
      <w:hyperlink r:id="rId22">
        <w:r w:rsidRPr="7268FA7B">
          <w:rPr>
            <w:rStyle w:val="Hyperlink"/>
            <w:rFonts w:ascii="Times New Roman" w:eastAsia="Times New Roman" w:hAnsi="Times New Roman" w:cs="Times New Roman"/>
          </w:rPr>
          <w:t>https://wallhere.com/fr/wallpaper/1095243</w:t>
        </w:r>
      </w:hyperlink>
    </w:p>
    <w:p w14:paraId="3BDCD990" w14:textId="5245F2DB" w:rsidR="7268FA7B" w:rsidRDefault="7268FA7B" w:rsidP="7268FA7B"/>
    <w:p w14:paraId="63C470B3" w14:textId="3A889713" w:rsidR="7268FA7B" w:rsidRPr="00B73D3A" w:rsidRDefault="7268FA7B" w:rsidP="7268FA7B">
      <w:pPr>
        <w:pStyle w:val="ListParagraph"/>
        <w:numPr>
          <w:ilvl w:val="0"/>
          <w:numId w:val="15"/>
        </w:numPr>
        <w:rPr>
          <w:lang w:val="en-US"/>
        </w:rPr>
      </w:pPr>
      <w:r w:rsidRPr="00B73D3A">
        <w:rPr>
          <w:rFonts w:ascii="Times New Roman" w:eastAsia="Times New Roman" w:hAnsi="Times New Roman" w:cs="Times New Roman"/>
          <w:lang w:val="en-US"/>
        </w:rPr>
        <w:t xml:space="preserve">Darth </w:t>
      </w:r>
      <w:r w:rsidR="0FC112D7" w:rsidRPr="005132FA">
        <w:rPr>
          <w:rFonts w:ascii="Times New Roman" w:eastAsia="Times New Roman" w:hAnsi="Times New Roman" w:cs="Times New Roman"/>
          <w:lang w:val="en-US"/>
        </w:rPr>
        <w:t>Vader</w:t>
      </w:r>
      <w:r w:rsidRPr="00B73D3A">
        <w:rPr>
          <w:rFonts w:ascii="Times New Roman" w:eastAsia="Times New Roman" w:hAnsi="Times New Roman" w:cs="Times New Roman"/>
          <w:lang w:val="en-US"/>
        </w:rPr>
        <w:t xml:space="preserve">: </w:t>
      </w:r>
      <w:hyperlink r:id="rId23">
        <w:r w:rsidRPr="00B73D3A">
          <w:rPr>
            <w:rStyle w:val="Hyperlink"/>
            <w:rFonts w:ascii="Times New Roman" w:eastAsia="Times New Roman" w:hAnsi="Times New Roman" w:cs="Times New Roman"/>
            <w:lang w:val="en-US"/>
          </w:rPr>
          <w:t>https://fanfare.pub/why-darth-vader-is-the-best-star-wars-character-3cd8e4440781?gi=30391aedd493</w:t>
        </w:r>
      </w:hyperlink>
    </w:p>
    <w:p w14:paraId="62702016" w14:textId="7FBE25A4" w:rsidR="7268FA7B" w:rsidRPr="00B73D3A" w:rsidRDefault="7268FA7B" w:rsidP="7268FA7B">
      <w:pPr>
        <w:rPr>
          <w:lang w:val="en-US"/>
        </w:rPr>
      </w:pPr>
    </w:p>
    <w:p w14:paraId="529510F1" w14:textId="3A014E93" w:rsidR="00805EC9" w:rsidRPr="00805EC9" w:rsidRDefault="23A2B4A2" w:rsidP="00805EC9">
      <w:pPr>
        <w:pStyle w:val="ListParagraph"/>
        <w:numPr>
          <w:ilvl w:val="0"/>
          <w:numId w:val="14"/>
        </w:numPr>
        <w:rPr>
          <w:rStyle w:val="Hyperlink"/>
          <w:color w:val="auto"/>
          <w:u w:val="none"/>
        </w:rPr>
      </w:pPr>
      <w:r w:rsidRPr="17859A36">
        <w:t xml:space="preserve">Background-Vidéos : </w:t>
      </w:r>
      <w:hyperlink r:id="rId24">
        <w:r w:rsidRPr="17859A36">
          <w:rPr>
            <w:rStyle w:val="Hyperlink"/>
          </w:rPr>
          <w:t>https://youtu.be/N-F3WxKOQnw?si=KMZJI-QAUUmDEcaK</w:t>
        </w:r>
      </w:hyperlink>
    </w:p>
    <w:p w14:paraId="55B04F1F" w14:textId="77777777" w:rsidR="00805EC9" w:rsidRDefault="00805EC9" w:rsidP="00805EC9">
      <w:pPr>
        <w:ind w:left="360"/>
      </w:pPr>
    </w:p>
    <w:p w14:paraId="32D46184" w14:textId="62AD6FBD" w:rsidR="00421483" w:rsidRDefault="00814CAC" w:rsidP="00821BCF">
      <w:pPr>
        <w:pStyle w:val="ListParagraph"/>
        <w:numPr>
          <w:ilvl w:val="0"/>
          <w:numId w:val="14"/>
        </w:numPr>
      </w:pPr>
      <w:r>
        <w:t>Image « FORMATION »</w:t>
      </w:r>
      <w:r w:rsidR="00421483">
        <w:t xml:space="preserve"> : </w:t>
      </w:r>
      <w:hyperlink r:id="rId25" w:history="1">
        <w:r w:rsidR="00421483" w:rsidRPr="00E74A49">
          <w:rPr>
            <w:rStyle w:val="Hyperlink"/>
          </w:rPr>
          <w:t>https://www.medicalib.fr/blog/le-dpc-une-obligation-de-formation-pour-tous-les-professionnels-de-sante/</w:t>
        </w:r>
      </w:hyperlink>
    </w:p>
    <w:p w14:paraId="20EB3E1A" w14:textId="77777777" w:rsidR="00421483" w:rsidRDefault="00421483" w:rsidP="003B2F06"/>
    <w:p w14:paraId="62F5F4BE" w14:textId="46DD8D78" w:rsidR="003B2F06" w:rsidRDefault="00BB542B" w:rsidP="00BB542B">
      <w:pPr>
        <w:pStyle w:val="ListParagraph"/>
        <w:numPr>
          <w:ilvl w:val="0"/>
          <w:numId w:val="14"/>
        </w:numPr>
        <w:rPr>
          <w:lang w:val="en-US"/>
        </w:rPr>
      </w:pPr>
      <w:r w:rsidRPr="00A444FD">
        <w:rPr>
          <w:lang w:val="en-US"/>
        </w:rPr>
        <w:t>Image</w:t>
      </w:r>
      <w:r w:rsidR="00A444FD" w:rsidRPr="00A444FD">
        <w:rPr>
          <w:lang w:val="en-US"/>
        </w:rPr>
        <w:t xml:space="preserve"> « Bachelor » : </w:t>
      </w:r>
      <w:hyperlink r:id="rId26" w:history="1">
        <w:r w:rsidR="000F3B9A" w:rsidRPr="00E74A49">
          <w:rPr>
            <w:rStyle w:val="Hyperlink"/>
            <w:lang w:val="en-US"/>
          </w:rPr>
          <w:t>https://www.leparisien.fr/etudiant/orientation/bachelor/bachelor-les-raisons-du-succes-de-cette-formation-bac3-7CKP4ILEXRB7TLJC5B6ZXWPDSQ.php</w:t>
        </w:r>
      </w:hyperlink>
    </w:p>
    <w:p w14:paraId="23F1C89D" w14:textId="344B1EA2" w:rsidR="000F3B9A" w:rsidRDefault="000F3B9A" w:rsidP="000F3B9A">
      <w:pPr>
        <w:rPr>
          <w:lang w:val="en-US"/>
        </w:rPr>
      </w:pPr>
    </w:p>
    <w:p w14:paraId="4BDAF8CE" w14:textId="2C441015" w:rsidR="00BB15CD" w:rsidRDefault="34FED116" w:rsidP="002505B4">
      <w:pPr>
        <w:pStyle w:val="ListParagraph"/>
        <w:numPr>
          <w:ilvl w:val="0"/>
          <w:numId w:val="14"/>
        </w:numPr>
        <w:rPr>
          <w:rStyle w:val="Hyperlink"/>
        </w:rPr>
      </w:pPr>
      <w:r>
        <w:t xml:space="preserve">Image « Prépa intégré </w:t>
      </w:r>
      <w:r w:rsidR="7C9098F9">
        <w:t>» :</w:t>
      </w:r>
      <w:r>
        <w:t xml:space="preserve"> </w:t>
      </w:r>
      <w:hyperlink r:id="rId27">
        <w:r w:rsidRPr="34FED116">
          <w:rPr>
            <w:rStyle w:val="Hyperlink"/>
          </w:rPr>
          <w:t>https://etudiant.lefigaro.fr/article/qu-est-ce-qu-une-prepa-integree_7a54d1d0-232a-11ea-a35b-a2f2b4ba8963/</w:t>
        </w:r>
      </w:hyperlink>
    </w:p>
    <w:p w14:paraId="1484966C" w14:textId="550A03C2" w:rsidR="00384024" w:rsidRDefault="00384024" w:rsidP="00384024">
      <w:pPr>
        <w:pStyle w:val="ListParagraph"/>
      </w:pPr>
    </w:p>
    <w:p w14:paraId="35F63884" w14:textId="77777777" w:rsidR="00105905" w:rsidRDefault="00105905" w:rsidP="00384024">
      <w:pPr>
        <w:pStyle w:val="ListParagraph"/>
      </w:pPr>
    </w:p>
    <w:p w14:paraId="6B671371" w14:textId="550A03C2" w:rsidR="00E20A0F" w:rsidRPr="002505B4" w:rsidRDefault="30E4A933" w:rsidP="00E20A0F">
      <w:pPr>
        <w:pStyle w:val="ListParagraph"/>
        <w:numPr>
          <w:ilvl w:val="0"/>
          <w:numId w:val="14"/>
        </w:numPr>
        <w:rPr>
          <w:rStyle w:val="Hyperlink"/>
          <w:color w:val="auto"/>
          <w:u w:val="none"/>
        </w:rPr>
      </w:pPr>
      <w:r>
        <w:t xml:space="preserve">Image « Master » : </w:t>
      </w:r>
      <w:hyperlink r:id="rId28">
        <w:r w:rsidRPr="30E4A933">
          <w:rPr>
            <w:rStyle w:val="Hyperlink"/>
          </w:rPr>
          <w:t>https://www.cned.fr/cursus-universitaires/master-2-international-francophone-en-education-et-formation</w:t>
        </w:r>
      </w:hyperlink>
    </w:p>
    <w:p w14:paraId="71496597" w14:textId="77777777" w:rsidR="002505B4" w:rsidRDefault="002505B4" w:rsidP="002505B4">
      <w:pPr>
        <w:pStyle w:val="ListParagraph"/>
      </w:pPr>
    </w:p>
    <w:p w14:paraId="3A6D9FBD" w14:textId="77777777" w:rsidR="00105905" w:rsidRDefault="00105905" w:rsidP="002505B4">
      <w:pPr>
        <w:pStyle w:val="ListParagraph"/>
      </w:pPr>
    </w:p>
    <w:p w14:paraId="3B7A2639" w14:textId="51C44F57" w:rsidR="00833449" w:rsidRDefault="3B5E3889" w:rsidP="00833449">
      <w:pPr>
        <w:pStyle w:val="ListParagraph"/>
        <w:numPr>
          <w:ilvl w:val="0"/>
          <w:numId w:val="14"/>
        </w:numPr>
      </w:pPr>
      <w:r>
        <w:t xml:space="preserve">Image « Doctorat » : </w:t>
      </w:r>
      <w:hyperlink r:id="rId29">
        <w:r w:rsidRPr="3B5E3889">
          <w:rPr>
            <w:rStyle w:val="Hyperlink"/>
          </w:rPr>
          <w:t>https://etudiant.lefigaro.fr/article/master-mastere-msc-mba-tous-les-diplomes-ne-se-valent-pas_02288f68-857a-11eb-aa39-58f7b8c6a5ec/</w:t>
        </w:r>
      </w:hyperlink>
    </w:p>
    <w:p w14:paraId="3D081FC9" w14:textId="4501DE71" w:rsidR="003B52F3" w:rsidRDefault="003B52F3" w:rsidP="003B52F3"/>
    <w:p w14:paraId="30E97F22" w14:textId="32A4A231" w:rsidR="23A2B4A2" w:rsidRDefault="00833449" w:rsidP="732C63D2">
      <w:pPr>
        <w:pStyle w:val="ListParagraph"/>
        <w:numPr>
          <w:ilvl w:val="0"/>
          <w:numId w:val="14"/>
        </w:numPr>
      </w:pPr>
      <w:r>
        <w:t>Image « Contact</w:t>
      </w:r>
      <w:r w:rsidR="003B52F3">
        <w:t xml:space="preserve"> » : </w:t>
      </w:r>
      <w:r w:rsidR="00821BCF">
        <w:t xml:space="preserve"> </w:t>
      </w:r>
      <w:r w:rsidR="003B52F3" w:rsidRPr="003B52F3">
        <w:t>https://academy.visiplus.com/blog/web-et-e-business/5-meilleurs-exemples-de-page-contact-pour-un-site-web-2018-07-23</w:t>
      </w:r>
    </w:p>
    <w:p w14:paraId="1172D604" w14:textId="14C11A7C" w:rsidR="23A2B4A2" w:rsidRDefault="23A2B4A2" w:rsidP="353C5431">
      <w:pPr>
        <w:pStyle w:val="Heading2"/>
        <w:rPr>
          <w:u w:val="single"/>
        </w:rPr>
      </w:pPr>
      <w:bookmarkStart w:id="12" w:name="_Toc62490499"/>
      <w:r w:rsidRPr="0047324F">
        <w:rPr>
          <w:u w:val="single"/>
        </w:rPr>
        <w:t>Codes utilisés et modifications réalisées :</w:t>
      </w:r>
      <w:bookmarkEnd w:id="12"/>
    </w:p>
    <w:p w14:paraId="7D71266F" w14:textId="2DA1E6F7" w:rsidR="732C63D2" w:rsidRDefault="732C63D2" w:rsidP="732C63D2"/>
    <w:p w14:paraId="115DE763" w14:textId="223E666F" w:rsidR="7268FA7B" w:rsidRDefault="23A2B4A2" w:rsidP="23A2B4A2">
      <w:pPr>
        <w:pStyle w:val="ListParagraph"/>
        <w:numPr>
          <w:ilvl w:val="0"/>
          <w:numId w:val="11"/>
        </w:numPr>
        <w:rPr>
          <w:rFonts w:ascii="Times New Roman" w:eastAsia="Times New Roman" w:hAnsi="Times New Roman" w:cs="Times New Roman"/>
        </w:rPr>
      </w:pPr>
      <w:r w:rsidRPr="23A2B4A2">
        <w:rPr>
          <w:rFonts w:ascii="Times New Roman" w:eastAsia="Times New Roman" w:hAnsi="Times New Roman" w:cs="Times New Roman"/>
        </w:rPr>
        <w:t xml:space="preserve">Aide Vidéo background page accueil : </w:t>
      </w:r>
      <w:hyperlink r:id="rId30">
        <w:r w:rsidRPr="23A2B4A2">
          <w:rPr>
            <w:rStyle w:val="Hyperlink"/>
            <w:rFonts w:ascii="Times New Roman" w:eastAsia="Times New Roman" w:hAnsi="Times New Roman" w:cs="Times New Roman"/>
          </w:rPr>
          <w:t>https://youtu.be/T5PZUSQk5uM?si=lxLP_JhcHBvLw0sL</w:t>
        </w:r>
      </w:hyperlink>
      <w:r w:rsidRPr="23A2B4A2">
        <w:rPr>
          <w:rFonts w:ascii="Times New Roman" w:eastAsia="Times New Roman" w:hAnsi="Times New Roman" w:cs="Times New Roman"/>
        </w:rPr>
        <w:t xml:space="preserve"> </w:t>
      </w:r>
    </w:p>
    <w:p w14:paraId="1E18309A" w14:textId="22E380AB" w:rsidR="7268FA7B" w:rsidRDefault="7268FA7B" w:rsidP="7268FA7B"/>
    <w:p w14:paraId="3BF14218" w14:textId="05B9DBCD" w:rsidR="7268FA7B" w:rsidRDefault="23A2B4A2" w:rsidP="23A2B4A2">
      <w:pPr>
        <w:pStyle w:val="ListParagraph"/>
        <w:numPr>
          <w:ilvl w:val="0"/>
          <w:numId w:val="10"/>
        </w:numPr>
      </w:pPr>
      <w:r w:rsidRPr="23A2B4A2">
        <w:rPr>
          <w:rFonts w:ascii="Times New Roman" w:eastAsia="Times New Roman" w:hAnsi="Times New Roman" w:cs="Times New Roman"/>
        </w:rPr>
        <w:t xml:space="preserve">Vidéo YouTube :  </w:t>
      </w:r>
      <w:hyperlink r:id="rId31">
        <w:r w:rsidRPr="23A2B4A2">
          <w:rPr>
            <w:rStyle w:val="Hyperlink"/>
          </w:rPr>
          <w:t>https://youtu.be/0LgCDgKppNk?si=noX8KTw7R-6KyR8l</w:t>
        </w:r>
      </w:hyperlink>
      <w:r w:rsidRPr="23A2B4A2">
        <w:t xml:space="preserve"> (</w:t>
      </w:r>
      <w:proofErr w:type="spellStart"/>
      <w:r w:rsidRPr="23A2B4A2">
        <w:t>iframe</w:t>
      </w:r>
      <w:proofErr w:type="spellEnd"/>
      <w:r w:rsidRPr="23A2B4A2">
        <w:t xml:space="preserve"> récupéré avec modification de taille) </w:t>
      </w:r>
    </w:p>
    <w:p w14:paraId="0915D10E" w14:textId="60BAD6AE" w:rsidR="7268FA7B" w:rsidRDefault="7268FA7B" w:rsidP="23A2B4A2"/>
    <w:p w14:paraId="2A941F76" w14:textId="2A1CA895" w:rsidR="7268FA7B" w:rsidRDefault="23A2B4A2" w:rsidP="23A2B4A2">
      <w:pPr>
        <w:pStyle w:val="ListParagraph"/>
        <w:numPr>
          <w:ilvl w:val="0"/>
          <w:numId w:val="9"/>
        </w:numPr>
      </w:pPr>
      <w:r w:rsidRPr="23A2B4A2">
        <w:t xml:space="preserve">Aide Menu : </w:t>
      </w:r>
      <w:hyperlink r:id="rId32">
        <w:r w:rsidRPr="23A2B4A2">
          <w:rPr>
            <w:rStyle w:val="Hyperlink"/>
          </w:rPr>
          <w:t>https://youtu.be/HQopEEurQYE?si=53-JCthhnRdCV06Q</w:t>
        </w:r>
      </w:hyperlink>
      <w:r w:rsidRPr="23A2B4A2">
        <w:t xml:space="preserve"> (aidé pour la partie sur l’alignement des éléments du menu)</w:t>
      </w:r>
    </w:p>
    <w:p w14:paraId="29772945" w14:textId="098B92E3" w:rsidR="7268FA7B" w:rsidRDefault="7268FA7B" w:rsidP="23A2B4A2">
      <w:pPr>
        <w:rPr>
          <w:rFonts w:ascii="Times New Roman" w:eastAsia="Times New Roman" w:hAnsi="Times New Roman" w:cs="Times New Roman"/>
        </w:rPr>
      </w:pPr>
    </w:p>
    <w:p w14:paraId="67637D8F" w14:textId="35631378" w:rsidR="7268FA7B" w:rsidRDefault="23A2B4A2" w:rsidP="23A2B4A2">
      <w:pPr>
        <w:pStyle w:val="ListParagraph"/>
        <w:numPr>
          <w:ilvl w:val="0"/>
          <w:numId w:val="8"/>
        </w:numPr>
      </w:pPr>
      <w:r w:rsidRPr="23A2B4A2">
        <w:t xml:space="preserve">Background Vidéos : </w:t>
      </w:r>
      <w:hyperlink r:id="rId33">
        <w:r w:rsidRPr="1DE440D8">
          <w:rPr>
            <w:rStyle w:val="Hyperlink"/>
            <w:u w:val="none"/>
          </w:rPr>
          <w:t>https://youtu.be/N-F3WxKOQnw?si=KMZJI-QAUUmDEcaK</w:t>
        </w:r>
      </w:hyperlink>
      <w:r w:rsidRPr="23A2B4A2">
        <w:t xml:space="preserve">  (Modification de la durée de la vidéo, sélection d’une seule partie de celle-ci et conversion au format mp4) </w:t>
      </w:r>
    </w:p>
    <w:p w14:paraId="163AC5F1" w14:textId="7CBC4E01" w:rsidR="23A2B4A2" w:rsidRDefault="23A2B4A2" w:rsidP="23A2B4A2"/>
    <w:p w14:paraId="2841A30C" w14:textId="550A03C2" w:rsidR="23A2B4A2" w:rsidRDefault="6D53AEFF" w:rsidP="23A2B4A2">
      <w:pPr>
        <w:pStyle w:val="ListParagraph"/>
        <w:numPr>
          <w:ilvl w:val="0"/>
          <w:numId w:val="5"/>
        </w:numPr>
      </w:pPr>
      <w:r>
        <w:t xml:space="preserve">Polices : </w:t>
      </w:r>
      <w:hyperlink r:id="rId34">
        <w:r w:rsidRPr="6D53AEFF">
          <w:rPr>
            <w:rStyle w:val="Hyperlink"/>
          </w:rPr>
          <w:t>https://kinsta.com/fr/blog/polices-caracteres-web-safe/</w:t>
        </w:r>
      </w:hyperlink>
      <w:r>
        <w:t xml:space="preserve"> </w:t>
      </w:r>
    </w:p>
    <w:p w14:paraId="735E6521" w14:textId="77777777" w:rsidR="00AE3DB6" w:rsidRDefault="00AE3DB6" w:rsidP="00AE3DB6"/>
    <w:p w14:paraId="3C26A30F" w14:textId="06AC07A9" w:rsidR="00AE3DB6" w:rsidRDefault="00AE3DB6" w:rsidP="00AE3DB6">
      <w:pPr>
        <w:pStyle w:val="ListParagraph"/>
        <w:numPr>
          <w:ilvl w:val="0"/>
          <w:numId w:val="5"/>
        </w:numPr>
      </w:pPr>
      <w:r>
        <w:t>Forme de la page « formation » inspiré de</w:t>
      </w:r>
      <w:r w:rsidR="00B23BC8">
        <w:t xml:space="preserve"> : </w:t>
      </w:r>
      <w:hyperlink r:id="rId35" w:history="1">
        <w:r w:rsidR="0082313E" w:rsidRPr="00E74A49">
          <w:rPr>
            <w:rStyle w:val="Hyperlink"/>
          </w:rPr>
          <w:t>https://www.polytechnique.edu/education/la-formation-par-la-recherche</w:t>
        </w:r>
      </w:hyperlink>
    </w:p>
    <w:p w14:paraId="10AEA01C" w14:textId="77777777" w:rsidR="0082313E" w:rsidRDefault="0082313E" w:rsidP="0082313E">
      <w:pPr>
        <w:pStyle w:val="ListParagraph"/>
      </w:pPr>
    </w:p>
    <w:p w14:paraId="26F3FEC2" w14:textId="2BAC9BE4" w:rsidR="0082313E" w:rsidRDefault="00BE04E0" w:rsidP="00E31941">
      <w:pPr>
        <w:pStyle w:val="ListParagraph"/>
        <w:numPr>
          <w:ilvl w:val="0"/>
          <w:numId w:val="5"/>
        </w:numPr>
      </w:pPr>
      <w:r>
        <w:t>Formulaire</w:t>
      </w:r>
      <w:r w:rsidR="00C76CCA">
        <w:t xml:space="preserve"> réalisé à l’aide des cours et </w:t>
      </w:r>
      <w:proofErr w:type="spellStart"/>
      <w:r w:rsidR="00C76CCA">
        <w:t>tp</w:t>
      </w:r>
      <w:proofErr w:type="spellEnd"/>
    </w:p>
    <w:p w14:paraId="53775A56" w14:textId="77777777" w:rsidR="00C76CCA" w:rsidRDefault="00C76CCA" w:rsidP="00C76CCA">
      <w:pPr>
        <w:pStyle w:val="ListParagraph"/>
      </w:pPr>
    </w:p>
    <w:p w14:paraId="4EBA12FD" w14:textId="4501DE71" w:rsidR="00C76CCA" w:rsidRDefault="004E7420" w:rsidP="00E31941">
      <w:pPr>
        <w:pStyle w:val="ListParagraph"/>
        <w:numPr>
          <w:ilvl w:val="0"/>
          <w:numId w:val="5"/>
        </w:numPr>
      </w:pPr>
      <w:r>
        <w:t xml:space="preserve">Carte </w:t>
      </w:r>
      <w:r w:rsidR="00727781">
        <w:t>réalisé grâce</w:t>
      </w:r>
      <w:r w:rsidR="00B664A9">
        <w:t xml:space="preserve"> à : </w:t>
      </w:r>
      <w:r w:rsidR="00B664A9" w:rsidRPr="00B664A9">
        <w:t>https://developer.mozilla.org/fr/docs/Web/HTML/Element/iframe</w:t>
      </w:r>
    </w:p>
    <w:p w14:paraId="74D8502E" w14:textId="028F55F2" w:rsidR="001457BE" w:rsidRDefault="123D6783" w:rsidP="2E5B1E3C">
      <w:pPr>
        <w:pStyle w:val="Heading1"/>
        <w:rPr>
          <w:b/>
        </w:rPr>
      </w:pPr>
      <w:bookmarkStart w:id="13" w:name="_Toc1920142966"/>
      <w:r w:rsidRPr="123D6783">
        <w:rPr>
          <w:b/>
          <w:bCs/>
        </w:rPr>
        <w:t>Compte</w:t>
      </w:r>
      <w:r w:rsidR="001457BE" w:rsidRPr="001457BE">
        <w:rPr>
          <w:b/>
          <w:bCs/>
        </w:rPr>
        <w:t>-rendu de validation W3C</w:t>
      </w:r>
      <w:bookmarkEnd w:id="13"/>
    </w:p>
    <w:p w14:paraId="056A7B99" w14:textId="589AD382" w:rsidR="0B090835" w:rsidRDefault="0B090835" w:rsidP="0B090835"/>
    <w:p w14:paraId="07115C35" w14:textId="443A7A45" w:rsidR="001457BE" w:rsidRDefault="001C561B" w:rsidP="001457BE">
      <w:pPr>
        <w:rPr>
          <w:b/>
          <w:bCs/>
          <w:color w:val="000000" w:themeColor="text1"/>
        </w:rPr>
      </w:pPr>
      <w:r w:rsidRPr="001C561B">
        <w:rPr>
          <w:b/>
          <w:bCs/>
          <w:color w:val="000000" w:themeColor="text1"/>
        </w:rPr>
        <w:t>Rachana :</w:t>
      </w:r>
    </w:p>
    <w:p w14:paraId="66D6CD13" w14:textId="73F1DEA5" w:rsidR="00F773F9" w:rsidRPr="00AF2428" w:rsidRDefault="00F773F9" w:rsidP="00F773F9">
      <w:pPr>
        <w:pStyle w:val="ListParagraph"/>
        <w:numPr>
          <w:ilvl w:val="0"/>
          <w:numId w:val="5"/>
        </w:numPr>
        <w:rPr>
          <w:b/>
          <w:bCs/>
          <w:color w:val="000000" w:themeColor="text1"/>
        </w:rPr>
      </w:pPr>
      <w:r>
        <w:rPr>
          <w:color w:val="000000" w:themeColor="text1"/>
        </w:rPr>
        <w:t xml:space="preserve">Formation.html : Pas d’erreur </w:t>
      </w:r>
      <w:r w:rsidR="00AF2428">
        <w:rPr>
          <w:color w:val="000000" w:themeColor="text1"/>
        </w:rPr>
        <w:t>à part 3 « infos ».</w:t>
      </w:r>
    </w:p>
    <w:p w14:paraId="4BEFBB92" w14:textId="16BDD797" w:rsidR="00AF2428" w:rsidRPr="00965E62" w:rsidRDefault="0053118F" w:rsidP="00F773F9">
      <w:pPr>
        <w:pStyle w:val="ListParagraph"/>
        <w:numPr>
          <w:ilvl w:val="0"/>
          <w:numId w:val="5"/>
        </w:numPr>
        <w:rPr>
          <w:b/>
          <w:bCs/>
          <w:color w:val="000000" w:themeColor="text1"/>
        </w:rPr>
      </w:pPr>
      <w:r>
        <w:rPr>
          <w:color w:val="000000" w:themeColor="text1"/>
        </w:rPr>
        <w:t xml:space="preserve">Contact.html : </w:t>
      </w:r>
      <w:r w:rsidR="00A65B65">
        <w:rPr>
          <w:color w:val="000000" w:themeColor="text1"/>
        </w:rPr>
        <w:t>Il y a 3 « </w:t>
      </w:r>
      <w:r w:rsidR="00246611">
        <w:rPr>
          <w:color w:val="000000" w:themeColor="text1"/>
        </w:rPr>
        <w:t xml:space="preserve">infos » et 2 « Warning ». J’ai décidé </w:t>
      </w:r>
      <w:r w:rsidR="00891EB7">
        <w:rPr>
          <w:color w:val="000000" w:themeColor="text1"/>
        </w:rPr>
        <w:t xml:space="preserve">de les ignorer car </w:t>
      </w:r>
      <w:r w:rsidR="00965E62">
        <w:rPr>
          <w:color w:val="000000" w:themeColor="text1"/>
        </w:rPr>
        <w:t>cela n’influençait pas ma page.</w:t>
      </w:r>
    </w:p>
    <w:p w14:paraId="206C6A59" w14:textId="21773069" w:rsidR="00965E62" w:rsidRPr="00CB32A6" w:rsidRDefault="00965E62" w:rsidP="00F773F9">
      <w:pPr>
        <w:pStyle w:val="ListParagraph"/>
        <w:numPr>
          <w:ilvl w:val="0"/>
          <w:numId w:val="5"/>
        </w:numPr>
        <w:rPr>
          <w:b/>
          <w:bCs/>
          <w:color w:val="000000" w:themeColor="text1"/>
        </w:rPr>
      </w:pPr>
      <w:r>
        <w:rPr>
          <w:color w:val="000000" w:themeColor="text1"/>
        </w:rPr>
        <w:t xml:space="preserve">Formation.css : </w:t>
      </w:r>
      <w:r w:rsidR="000C7BC6">
        <w:rPr>
          <w:color w:val="000000" w:themeColor="text1"/>
        </w:rPr>
        <w:t>« </w:t>
      </w:r>
      <w:r w:rsidR="00CB32A6" w:rsidRPr="00CB32A6">
        <w:rPr>
          <w:color w:val="000000" w:themeColor="text1"/>
        </w:rPr>
        <w:t>Félicitations ! Aucune erreur trouvée.</w:t>
      </w:r>
      <w:r w:rsidR="00CB32A6">
        <w:rPr>
          <w:color w:val="000000" w:themeColor="text1"/>
        </w:rPr>
        <w:t> »</w:t>
      </w:r>
    </w:p>
    <w:p w14:paraId="426203A6" w14:textId="53A897E4" w:rsidR="00CB32A6" w:rsidRPr="00F773F9" w:rsidRDefault="00CB32A6" w:rsidP="00F773F9">
      <w:pPr>
        <w:pStyle w:val="ListParagraph"/>
        <w:numPr>
          <w:ilvl w:val="0"/>
          <w:numId w:val="5"/>
        </w:numPr>
        <w:rPr>
          <w:b/>
          <w:bCs/>
          <w:color w:val="000000" w:themeColor="text1"/>
        </w:rPr>
      </w:pPr>
      <w:r>
        <w:rPr>
          <w:color w:val="000000" w:themeColor="text1"/>
        </w:rPr>
        <w:t xml:space="preserve">Contact.css : </w:t>
      </w:r>
      <w:r w:rsidR="00991D51">
        <w:rPr>
          <w:color w:val="000000" w:themeColor="text1"/>
        </w:rPr>
        <w:t>« </w:t>
      </w:r>
      <w:r w:rsidR="00991D51" w:rsidRPr="00991D51">
        <w:rPr>
          <w:color w:val="000000" w:themeColor="text1"/>
        </w:rPr>
        <w:t xml:space="preserve">La propriété </w:t>
      </w:r>
      <w:proofErr w:type="spellStart"/>
      <w:r w:rsidR="00991D51" w:rsidRPr="00991D51">
        <w:rPr>
          <w:color w:val="000000" w:themeColor="text1"/>
        </w:rPr>
        <w:t>overflow</w:t>
      </w:r>
      <w:proofErr w:type="spellEnd"/>
      <w:r w:rsidR="00991D51" w:rsidRPr="00991D51">
        <w:rPr>
          <w:color w:val="000000" w:themeColor="text1"/>
        </w:rPr>
        <w:t>-clip-</w:t>
      </w:r>
      <w:proofErr w:type="spellStart"/>
      <w:r w:rsidR="00991D51" w:rsidRPr="00991D51">
        <w:rPr>
          <w:color w:val="000000" w:themeColor="text1"/>
        </w:rPr>
        <w:t>margin</w:t>
      </w:r>
      <w:proofErr w:type="spellEnd"/>
      <w:r w:rsidR="00991D51" w:rsidRPr="00991D51">
        <w:rPr>
          <w:color w:val="000000" w:themeColor="text1"/>
        </w:rPr>
        <w:t xml:space="preserve"> n'existe pas : content-box</w:t>
      </w:r>
      <w:r w:rsidR="00991D51">
        <w:rPr>
          <w:color w:val="000000" w:themeColor="text1"/>
        </w:rPr>
        <w:t> »</w:t>
      </w:r>
      <w:r w:rsidR="00336B89">
        <w:rPr>
          <w:color w:val="000000" w:themeColor="text1"/>
        </w:rPr>
        <w:t xml:space="preserve">. Je ne comprends pas cette erreur, </w:t>
      </w:r>
      <w:r w:rsidR="00B82B3A">
        <w:rPr>
          <w:color w:val="000000" w:themeColor="text1"/>
        </w:rPr>
        <w:t xml:space="preserve">il dit que </w:t>
      </w:r>
      <w:r w:rsidR="00D13C02">
        <w:rPr>
          <w:color w:val="000000" w:themeColor="text1"/>
        </w:rPr>
        <w:t>« </w:t>
      </w:r>
      <w:proofErr w:type="spellStart"/>
      <w:r w:rsidR="00E72640" w:rsidRPr="00991D51">
        <w:rPr>
          <w:color w:val="000000" w:themeColor="text1"/>
        </w:rPr>
        <w:t>overflow</w:t>
      </w:r>
      <w:proofErr w:type="spellEnd"/>
      <w:r w:rsidR="00E72640" w:rsidRPr="00991D51">
        <w:rPr>
          <w:color w:val="000000" w:themeColor="text1"/>
        </w:rPr>
        <w:t>-clip-</w:t>
      </w:r>
      <w:proofErr w:type="spellStart"/>
      <w:r w:rsidR="00E72640" w:rsidRPr="00991D51">
        <w:rPr>
          <w:color w:val="000000" w:themeColor="text1"/>
        </w:rPr>
        <w:t>margin</w:t>
      </w:r>
      <w:proofErr w:type="spellEnd"/>
      <w:r w:rsidR="00D13C02">
        <w:rPr>
          <w:color w:val="000000" w:themeColor="text1"/>
        </w:rPr>
        <w:t xml:space="preserve"> » </w:t>
      </w:r>
      <w:r w:rsidR="00AB29F8">
        <w:rPr>
          <w:color w:val="000000" w:themeColor="text1"/>
        </w:rPr>
        <w:t>n’existe pas, portant</w:t>
      </w:r>
      <w:r w:rsidR="00E45C6D">
        <w:rPr>
          <w:color w:val="000000" w:themeColor="text1"/>
        </w:rPr>
        <w:t xml:space="preserve"> elle existe </w:t>
      </w:r>
      <w:r w:rsidR="00A77744">
        <w:rPr>
          <w:color w:val="000000" w:themeColor="text1"/>
        </w:rPr>
        <w:t xml:space="preserve">bel et bien </w:t>
      </w:r>
      <w:r w:rsidR="00976AE8">
        <w:rPr>
          <w:color w:val="000000" w:themeColor="text1"/>
        </w:rPr>
        <w:t xml:space="preserve">d’après le site </w:t>
      </w:r>
      <w:hyperlink r:id="rId36">
        <w:r w:rsidR="0195EA9D" w:rsidRPr="0195EA9D">
          <w:rPr>
            <w:rStyle w:val="Hyperlink"/>
          </w:rPr>
          <w:t>https://developer.mozilla.org/en-US/docs/Web/CSS/overflow-clip-margin</w:t>
        </w:r>
      </w:hyperlink>
      <w:r w:rsidR="00695343">
        <w:rPr>
          <w:color w:val="000000" w:themeColor="text1"/>
        </w:rPr>
        <w:t xml:space="preserve"> par exemple</w:t>
      </w:r>
      <w:r w:rsidR="00A65A8B">
        <w:rPr>
          <w:color w:val="000000" w:themeColor="text1"/>
        </w:rPr>
        <w:t xml:space="preserve">. J’ai donc décidé </w:t>
      </w:r>
      <w:r w:rsidR="00112DC3">
        <w:rPr>
          <w:color w:val="000000" w:themeColor="text1"/>
        </w:rPr>
        <w:t>d’ignorer</w:t>
      </w:r>
      <w:r w:rsidR="00A65A8B">
        <w:rPr>
          <w:color w:val="000000" w:themeColor="text1"/>
        </w:rPr>
        <w:t xml:space="preserve"> cette erreur</w:t>
      </w:r>
      <w:r w:rsidR="00317177">
        <w:rPr>
          <w:color w:val="000000" w:themeColor="text1"/>
        </w:rPr>
        <w:t>.</w:t>
      </w:r>
    </w:p>
    <w:p w14:paraId="03ED1234" w14:textId="3FFBBA70" w:rsidR="0195EA9D" w:rsidRDefault="755F7502" w:rsidP="0195EA9D">
      <w:pPr>
        <w:rPr>
          <w:b/>
          <w:bCs/>
          <w:color w:val="000000" w:themeColor="text1"/>
        </w:rPr>
      </w:pPr>
      <w:proofErr w:type="spellStart"/>
      <w:r w:rsidRPr="755F7502">
        <w:rPr>
          <w:b/>
          <w:bCs/>
          <w:color w:val="000000" w:themeColor="text1"/>
        </w:rPr>
        <w:t>Islem</w:t>
      </w:r>
      <w:proofErr w:type="spellEnd"/>
      <w:r w:rsidRPr="755F7502">
        <w:rPr>
          <w:b/>
          <w:bCs/>
          <w:color w:val="000000" w:themeColor="text1"/>
        </w:rPr>
        <w:t> :</w:t>
      </w:r>
    </w:p>
    <w:p w14:paraId="2F85FBDA" w14:textId="0D43691C" w:rsidR="755F7502" w:rsidRDefault="755F7502" w:rsidP="755F7502">
      <w:pPr>
        <w:pStyle w:val="ListParagraph"/>
        <w:numPr>
          <w:ilvl w:val="0"/>
          <w:numId w:val="26"/>
        </w:numPr>
        <w:rPr>
          <w:rFonts w:ascii="Consolas" w:eastAsia="Consolas" w:hAnsi="Consolas" w:cs="Consolas"/>
          <w:b/>
        </w:rPr>
      </w:pPr>
      <w:r w:rsidRPr="755F7502">
        <w:rPr>
          <w:color w:val="000000" w:themeColor="text1"/>
        </w:rPr>
        <w:t>Enseignant.html</w:t>
      </w:r>
      <w:r w:rsidR="3DE46861" w:rsidRPr="3DE46861">
        <w:rPr>
          <w:color w:val="000000" w:themeColor="text1"/>
        </w:rPr>
        <w:t xml:space="preserve"> : Aucune erreur</w:t>
      </w:r>
      <w:r w:rsidR="70F60ACA" w:rsidRPr="70F60ACA">
        <w:rPr>
          <w:color w:val="000000" w:themeColor="text1"/>
        </w:rPr>
        <w:t xml:space="preserve">, </w:t>
      </w:r>
      <w:r w:rsidR="5D0B1AB3" w:rsidRPr="5D0B1AB3">
        <w:rPr>
          <w:color w:val="000000" w:themeColor="text1"/>
        </w:rPr>
        <w:t xml:space="preserve">seulement </w:t>
      </w:r>
      <w:r w:rsidR="63A59351" w:rsidRPr="63A59351">
        <w:rPr>
          <w:color w:val="000000" w:themeColor="text1"/>
        </w:rPr>
        <w:t xml:space="preserve">3 infos </w:t>
      </w:r>
      <w:r w:rsidR="70F60ACA" w:rsidRPr="70F60ACA">
        <w:rPr>
          <w:color w:val="000000" w:themeColor="text1"/>
        </w:rPr>
        <w:t xml:space="preserve">sur la liaison entre ma page </w:t>
      </w:r>
      <w:r w:rsidR="654163B2" w:rsidRPr="654163B2">
        <w:rPr>
          <w:color w:val="000000" w:themeColor="text1"/>
        </w:rPr>
        <w:t xml:space="preserve">et </w:t>
      </w:r>
      <w:r w:rsidR="70F60ACA" w:rsidRPr="70F60ACA">
        <w:rPr>
          <w:color w:val="000000" w:themeColor="text1"/>
        </w:rPr>
        <w:t>les style Sheets</w:t>
      </w:r>
      <w:r w:rsidR="5D0B1AB3" w:rsidRPr="5D0B1AB3">
        <w:rPr>
          <w:color w:val="000000" w:themeColor="text1"/>
        </w:rPr>
        <w:t xml:space="preserve"> et sur le </w:t>
      </w:r>
      <w:proofErr w:type="spellStart"/>
      <w:r w:rsidR="5D0B1AB3" w:rsidRPr="62AD70A3">
        <w:rPr>
          <w:color w:val="000000" w:themeColor="text1"/>
        </w:rPr>
        <w:t>meta</w:t>
      </w:r>
      <w:proofErr w:type="spellEnd"/>
      <w:r w:rsidR="3E4DD7D4" w:rsidRPr="62AD70A3">
        <w:rPr>
          <w:color w:val="000000" w:themeColor="text1"/>
        </w:rPr>
        <w:t xml:space="preserve"> </w:t>
      </w:r>
      <w:proofErr w:type="spellStart"/>
      <w:r w:rsidR="3E4DD7D4" w:rsidRPr="62AD70A3">
        <w:rPr>
          <w:color w:val="000000" w:themeColor="text1"/>
        </w:rPr>
        <w:t>charset</w:t>
      </w:r>
      <w:proofErr w:type="spellEnd"/>
      <w:r w:rsidR="62AD70A3" w:rsidRPr="62AD70A3">
        <w:rPr>
          <w:color w:val="000000" w:themeColor="text1"/>
        </w:rPr>
        <w:t>.</w:t>
      </w:r>
    </w:p>
    <w:p w14:paraId="15AC7A20" w14:textId="7A0AEB25" w:rsidR="77A2BB59" w:rsidRDefault="77A2BB59" w:rsidP="77A2BB59">
      <w:pPr>
        <w:pStyle w:val="ListParagraph"/>
        <w:numPr>
          <w:ilvl w:val="0"/>
          <w:numId w:val="26"/>
        </w:numPr>
        <w:rPr>
          <w:color w:val="000000" w:themeColor="text1"/>
        </w:rPr>
      </w:pPr>
      <w:r w:rsidRPr="77A2BB59">
        <w:rPr>
          <w:color w:val="000000" w:themeColor="text1"/>
        </w:rPr>
        <w:t>Enseignant.css</w:t>
      </w:r>
      <w:r w:rsidR="3E4DD7D4" w:rsidRPr="3E4DD7D4">
        <w:rPr>
          <w:color w:val="000000" w:themeColor="text1"/>
        </w:rPr>
        <w:t xml:space="preserve"> : </w:t>
      </w:r>
      <w:r w:rsidR="256B2FEC" w:rsidRPr="256B2FEC">
        <w:rPr>
          <w:color w:val="000000" w:themeColor="text1"/>
        </w:rPr>
        <w:t>Aucune</w:t>
      </w:r>
      <w:r w:rsidR="62AD70A3" w:rsidRPr="62AD70A3">
        <w:rPr>
          <w:color w:val="000000" w:themeColor="text1"/>
        </w:rPr>
        <w:t xml:space="preserve"> erreur</w:t>
      </w:r>
      <w:r w:rsidR="0DE4F021" w:rsidRPr="0DE4F021">
        <w:rPr>
          <w:color w:val="000000" w:themeColor="text1"/>
        </w:rPr>
        <w:t xml:space="preserve"> !</w:t>
      </w:r>
    </w:p>
    <w:p w14:paraId="7509A90D" w14:textId="13412032" w:rsidR="62AD70A3" w:rsidRDefault="2F3CB1D4" w:rsidP="62AD70A3">
      <w:pPr>
        <w:pStyle w:val="ListParagraph"/>
        <w:numPr>
          <w:ilvl w:val="0"/>
          <w:numId w:val="26"/>
        </w:numPr>
        <w:rPr>
          <w:color w:val="000000" w:themeColor="text1"/>
        </w:rPr>
      </w:pPr>
      <w:r w:rsidRPr="2F3CB1D4">
        <w:rPr>
          <w:color w:val="000000" w:themeColor="text1"/>
        </w:rPr>
        <w:t xml:space="preserve">Accueil.html : J’ai eu beaucoup </w:t>
      </w:r>
      <w:r w:rsidR="69EF5F37" w:rsidRPr="69EF5F37">
        <w:rPr>
          <w:color w:val="000000" w:themeColor="text1"/>
        </w:rPr>
        <w:t xml:space="preserve">d’erreur que j’ai réussi à </w:t>
      </w:r>
      <w:r w:rsidR="068F0334" w:rsidRPr="068F0334">
        <w:rPr>
          <w:color w:val="000000" w:themeColor="text1"/>
        </w:rPr>
        <w:t>corriger.</w:t>
      </w:r>
      <w:r w:rsidR="69EF5F37" w:rsidRPr="69EF5F37">
        <w:rPr>
          <w:color w:val="000000" w:themeColor="text1"/>
        </w:rPr>
        <w:t xml:space="preserve"> Le </w:t>
      </w:r>
      <w:r w:rsidR="068F0334" w:rsidRPr="068F0334">
        <w:rPr>
          <w:color w:val="000000" w:themeColor="text1"/>
        </w:rPr>
        <w:t xml:space="preserve">problème était que j’avais mis </w:t>
      </w:r>
      <w:r w:rsidR="3CCB2FD0" w:rsidRPr="3CCB2FD0">
        <w:rPr>
          <w:color w:val="000000" w:themeColor="text1"/>
        </w:rPr>
        <w:t xml:space="preserve">dans mes paragraphes des balises div afin de </w:t>
      </w:r>
      <w:r w:rsidR="256B2FEC" w:rsidRPr="256B2FEC">
        <w:rPr>
          <w:color w:val="000000" w:themeColor="text1"/>
        </w:rPr>
        <w:t xml:space="preserve">sélectionner le </w:t>
      </w:r>
      <w:r w:rsidR="06EBF390" w:rsidRPr="06EBF390">
        <w:rPr>
          <w:color w:val="000000" w:themeColor="text1"/>
        </w:rPr>
        <w:t>début</w:t>
      </w:r>
      <w:r w:rsidR="256B2FEC" w:rsidRPr="256B2FEC">
        <w:rPr>
          <w:color w:val="000000" w:themeColor="text1"/>
        </w:rPr>
        <w:t xml:space="preserve"> du paragraphe pour le </w:t>
      </w:r>
      <w:r w:rsidR="0427DAD6" w:rsidRPr="0427DAD6">
        <w:rPr>
          <w:color w:val="000000" w:themeColor="text1"/>
        </w:rPr>
        <w:t>souligner.</w:t>
      </w:r>
      <w:r w:rsidR="06EBF390" w:rsidRPr="06EBF390">
        <w:rPr>
          <w:color w:val="000000" w:themeColor="text1"/>
        </w:rPr>
        <w:t xml:space="preserve"> Le problème était que cela </w:t>
      </w:r>
      <w:r w:rsidR="404E851C" w:rsidRPr="404E851C">
        <w:rPr>
          <w:color w:val="000000" w:themeColor="text1"/>
        </w:rPr>
        <w:t>m’affichait</w:t>
      </w:r>
      <w:r w:rsidR="06EBF390" w:rsidRPr="06EBF390">
        <w:rPr>
          <w:color w:val="000000" w:themeColor="text1"/>
        </w:rPr>
        <w:t xml:space="preserve"> une erreur qui disait que la balise p n’avait pas </w:t>
      </w:r>
      <w:r w:rsidR="52C57850" w:rsidRPr="52C57850">
        <w:rPr>
          <w:color w:val="000000" w:themeColor="text1"/>
        </w:rPr>
        <w:t>été</w:t>
      </w:r>
      <w:r w:rsidR="06EBF390" w:rsidRPr="06EBF390">
        <w:rPr>
          <w:color w:val="000000" w:themeColor="text1"/>
        </w:rPr>
        <w:t xml:space="preserve"> déclarer </w:t>
      </w:r>
      <w:r w:rsidR="28A2D0AE" w:rsidRPr="28A2D0AE">
        <w:rPr>
          <w:color w:val="000000" w:themeColor="text1"/>
        </w:rPr>
        <w:t xml:space="preserve">et qu’il </w:t>
      </w:r>
      <w:r w:rsidR="310F32AA" w:rsidRPr="310F32AA">
        <w:rPr>
          <w:color w:val="000000" w:themeColor="text1"/>
        </w:rPr>
        <w:t>y</w:t>
      </w:r>
      <w:r w:rsidR="28A2D0AE" w:rsidRPr="28A2D0AE">
        <w:rPr>
          <w:color w:val="000000" w:themeColor="text1"/>
        </w:rPr>
        <w:t xml:space="preserve"> avait seulement une balise fermente p, en faisant des recherches </w:t>
      </w:r>
      <w:r w:rsidR="753211DE" w:rsidRPr="753211DE">
        <w:rPr>
          <w:color w:val="000000" w:themeColor="text1"/>
        </w:rPr>
        <w:t>et des essais j’ai donc pu corriger mon erreur en re ouvrant une balise p après ma balise div</w:t>
      </w:r>
      <w:r w:rsidR="2BDA7170" w:rsidRPr="2BDA7170">
        <w:rPr>
          <w:color w:val="000000" w:themeColor="text1"/>
        </w:rPr>
        <w:t xml:space="preserve">. </w:t>
      </w:r>
      <w:r w:rsidR="7A71B5F6" w:rsidRPr="7A71B5F6">
        <w:rPr>
          <w:color w:val="000000" w:themeColor="text1"/>
        </w:rPr>
        <w:t xml:space="preserve">Même chose avec mes titres, certains se situées dans un paragraphe et pour résoudre ce problème j’ai re ouvert une </w:t>
      </w:r>
      <w:r w:rsidR="6D40BFCE" w:rsidRPr="6D40BFCE">
        <w:rPr>
          <w:color w:val="000000" w:themeColor="text1"/>
        </w:rPr>
        <w:t>balise p après les titres (balise h2).</w:t>
      </w:r>
    </w:p>
    <w:p w14:paraId="082E8291" w14:textId="28169BD0" w:rsidR="412E72EA" w:rsidRDefault="412E72EA" w:rsidP="412E72EA">
      <w:pPr>
        <w:pStyle w:val="ListParagraph"/>
        <w:numPr>
          <w:ilvl w:val="0"/>
          <w:numId w:val="26"/>
        </w:numPr>
        <w:rPr>
          <w:color w:val="000000" w:themeColor="text1"/>
        </w:rPr>
      </w:pPr>
      <w:r w:rsidRPr="412E72EA">
        <w:rPr>
          <w:color w:val="000000" w:themeColor="text1"/>
        </w:rPr>
        <w:t>Accueil.css</w:t>
      </w:r>
      <w:r w:rsidR="28652ED2" w:rsidRPr="28652ED2">
        <w:rPr>
          <w:color w:val="000000" w:themeColor="text1"/>
        </w:rPr>
        <w:t xml:space="preserve"> :  Aucune erreur</w:t>
      </w:r>
      <w:r w:rsidR="0DE4F021" w:rsidRPr="0DE4F021">
        <w:rPr>
          <w:color w:val="000000" w:themeColor="text1"/>
        </w:rPr>
        <w:t xml:space="preserve"> </w:t>
      </w:r>
      <w:r w:rsidR="28652ED2" w:rsidRPr="28652ED2">
        <w:rPr>
          <w:color w:val="000000" w:themeColor="text1"/>
        </w:rPr>
        <w:t>!</w:t>
      </w:r>
    </w:p>
    <w:p w14:paraId="7611EDA5" w14:textId="0F0D32F3" w:rsidR="4804F03C" w:rsidRDefault="4804F03C" w:rsidP="4804F03C">
      <w:pPr>
        <w:pStyle w:val="Heading1"/>
        <w:rPr>
          <w:b/>
          <w:bCs/>
        </w:rPr>
      </w:pPr>
    </w:p>
    <w:p w14:paraId="0F6A5596" w14:textId="2D68E2FD" w:rsidR="650E9C1E" w:rsidRDefault="650E9C1E" w:rsidP="650E9C1E">
      <w:pPr>
        <w:pStyle w:val="Heading1"/>
        <w:rPr>
          <w:b/>
          <w:bCs/>
        </w:rPr>
      </w:pPr>
    </w:p>
    <w:p w14:paraId="52297C52" w14:textId="3613E4D3" w:rsidR="650E9C1E" w:rsidRDefault="650E9C1E" w:rsidP="650E9C1E">
      <w:pPr>
        <w:pStyle w:val="Heading1"/>
        <w:rPr>
          <w:b/>
          <w:bCs/>
        </w:rPr>
      </w:pPr>
    </w:p>
    <w:p w14:paraId="760F7D99" w14:textId="41CD6D66" w:rsidR="650E9C1E" w:rsidRDefault="650E9C1E" w:rsidP="650E9C1E">
      <w:pPr>
        <w:pStyle w:val="Heading1"/>
        <w:rPr>
          <w:b/>
          <w:bCs/>
        </w:rPr>
      </w:pPr>
    </w:p>
    <w:p w14:paraId="6951EB51" w14:textId="7377307B" w:rsidR="650E9C1E" w:rsidRDefault="650E9C1E" w:rsidP="650E9C1E">
      <w:pPr>
        <w:pStyle w:val="Heading1"/>
        <w:rPr>
          <w:b/>
          <w:bCs/>
        </w:rPr>
      </w:pPr>
    </w:p>
    <w:p w14:paraId="70BBE914" w14:textId="388B6556" w:rsidR="650E9C1E" w:rsidRDefault="650E9C1E" w:rsidP="650E9C1E">
      <w:pPr>
        <w:pStyle w:val="Heading1"/>
        <w:rPr>
          <w:b/>
          <w:bCs/>
        </w:rPr>
      </w:pPr>
    </w:p>
    <w:p w14:paraId="044F4B1A" w14:textId="3B938BA7" w:rsidR="650E9C1E" w:rsidRDefault="650E9C1E" w:rsidP="650E9C1E">
      <w:pPr>
        <w:pStyle w:val="Heading1"/>
        <w:rPr>
          <w:b/>
          <w:bCs/>
        </w:rPr>
      </w:pPr>
    </w:p>
    <w:p w14:paraId="11705ED2" w14:textId="34027801" w:rsidR="650E9C1E" w:rsidRDefault="650E9C1E" w:rsidP="650E9C1E"/>
    <w:p w14:paraId="26C8E800" w14:textId="20D50025" w:rsidR="650E9C1E" w:rsidRDefault="650E9C1E" w:rsidP="650E9C1E"/>
    <w:p w14:paraId="3892A529" w14:textId="0E02A49F" w:rsidR="34FED116" w:rsidRDefault="4522B7F2" w:rsidP="52A0C465">
      <w:pPr>
        <w:pStyle w:val="Heading1"/>
        <w:rPr>
          <w:rStyle w:val="Heading1Char"/>
          <w:b/>
        </w:rPr>
      </w:pPr>
      <w:bookmarkStart w:id="14" w:name="_Toc1114199767"/>
      <w:r w:rsidRPr="4522B7F2">
        <w:rPr>
          <w:b/>
          <w:bCs/>
        </w:rPr>
        <w:t>Répartition</w:t>
      </w:r>
      <w:r w:rsidR="001457BE" w:rsidRPr="52A0C465">
        <w:rPr>
          <w:b/>
        </w:rPr>
        <w:t xml:space="preserve"> du travail</w:t>
      </w:r>
      <w:bookmarkEnd w:id="14"/>
    </w:p>
    <w:p w14:paraId="06766B83" w14:textId="1C6061E7" w:rsidR="5D699610" w:rsidRDefault="5D699610" w:rsidP="5D699610">
      <w:pPr>
        <w:rPr>
          <w:b/>
          <w:bCs/>
        </w:rPr>
      </w:pPr>
    </w:p>
    <w:p w14:paraId="2A4109DF" w14:textId="77777777" w:rsidR="00F47912" w:rsidRPr="00ED7D19" w:rsidRDefault="00B73D3A" w:rsidP="00ED7D19">
      <w:pPr>
        <w:rPr>
          <w:b/>
          <w:bCs/>
        </w:rPr>
      </w:pPr>
      <w:r w:rsidRPr="00ED7D19">
        <w:rPr>
          <w:b/>
          <w:bCs/>
        </w:rPr>
        <w:t>Rachana</w:t>
      </w:r>
      <w:r w:rsidR="00696284" w:rsidRPr="00ED7D19">
        <w:rPr>
          <w:b/>
          <w:bCs/>
        </w:rPr>
        <w:t> :</w:t>
      </w:r>
    </w:p>
    <w:p w14:paraId="5E14DCE2" w14:textId="6792C656" w:rsidR="001457BE" w:rsidRDefault="007758F5" w:rsidP="58C1AC9E">
      <w:pPr>
        <w:ind w:firstLine="708"/>
      </w:pPr>
      <w:r>
        <w:t>Je me suis</w:t>
      </w:r>
      <w:r w:rsidR="00B73D3A">
        <w:t xml:space="preserve"> </w:t>
      </w:r>
      <w:r w:rsidR="00C60AAF">
        <w:t xml:space="preserve">chargé </w:t>
      </w:r>
      <w:r w:rsidR="009470CF">
        <w:t xml:space="preserve">de la page </w:t>
      </w:r>
      <w:r w:rsidR="00385F47">
        <w:t>formation ainsi que la page contact</w:t>
      </w:r>
      <w:r w:rsidR="008922C9">
        <w:t xml:space="preserve">, </w:t>
      </w:r>
      <w:r w:rsidR="009835D6">
        <w:t>j</w:t>
      </w:r>
      <w:r>
        <w:t xml:space="preserve">’ai également </w:t>
      </w:r>
      <w:r w:rsidR="008803DF">
        <w:t xml:space="preserve">fait </w:t>
      </w:r>
      <w:r w:rsidR="00036135">
        <w:t xml:space="preserve">les </w:t>
      </w:r>
      <w:proofErr w:type="spellStart"/>
      <w:r w:rsidR="00036135">
        <w:t>css</w:t>
      </w:r>
      <w:proofErr w:type="spellEnd"/>
      <w:r w:rsidR="00036135">
        <w:t xml:space="preserve"> de</w:t>
      </w:r>
      <w:r w:rsidR="00D547F6">
        <w:t xml:space="preserve"> mes pages</w:t>
      </w:r>
      <w:r w:rsidR="009835D6">
        <w:t>.</w:t>
      </w:r>
      <w:r w:rsidR="00CD6700">
        <w:t xml:space="preserve"> </w:t>
      </w:r>
    </w:p>
    <w:p w14:paraId="291BEB07" w14:textId="6364EB61" w:rsidR="4AA44991" w:rsidRDefault="4AA44991" w:rsidP="11880FBA">
      <w:pPr>
        <w:rPr>
          <w:rFonts w:ascii="Times New Roman" w:eastAsia="Times New Roman" w:hAnsi="Times New Roman" w:cs="Times New Roman"/>
          <w:b/>
          <w:bCs/>
        </w:rPr>
      </w:pPr>
    </w:p>
    <w:p w14:paraId="017FAFCC" w14:textId="53AD1705" w:rsidR="4AA44991" w:rsidRPr="00ED7D19" w:rsidRDefault="11880FBA" w:rsidP="00ED7D19">
      <w:pPr>
        <w:rPr>
          <w:rFonts w:ascii="Times New Roman" w:eastAsia="Times New Roman" w:hAnsi="Times New Roman" w:cs="Times New Roman"/>
          <w:b/>
        </w:rPr>
      </w:pPr>
      <w:proofErr w:type="spellStart"/>
      <w:r w:rsidRPr="00ED7D19">
        <w:rPr>
          <w:b/>
          <w:bCs/>
        </w:rPr>
        <w:t>Islem</w:t>
      </w:r>
      <w:proofErr w:type="spellEnd"/>
      <w:r w:rsidRPr="00ED7D19">
        <w:rPr>
          <w:b/>
          <w:bCs/>
        </w:rPr>
        <w:t> :</w:t>
      </w:r>
    </w:p>
    <w:p w14:paraId="06008392" w14:textId="69936B8A" w:rsidR="37611DEC" w:rsidRDefault="37611DEC" w:rsidP="37611DEC">
      <w:pPr>
        <w:ind w:firstLine="708"/>
        <w:rPr>
          <w:rFonts w:ascii="Times New Roman" w:eastAsia="Times New Roman" w:hAnsi="Times New Roman" w:cs="Times New Roman"/>
          <w:b/>
          <w:bCs/>
        </w:rPr>
      </w:pPr>
      <w:r w:rsidRPr="37611DEC">
        <w:rPr>
          <w:rFonts w:ascii="Times New Roman" w:eastAsia="Times New Roman" w:hAnsi="Times New Roman" w:cs="Times New Roman"/>
        </w:rPr>
        <w:t xml:space="preserve"> </w:t>
      </w:r>
      <w:r>
        <w:t xml:space="preserve">Je me suis chargée de la page d’accueil, du menu, ainsi que de la page des enseignants, et je me suis également chargée des pages CSS de l’accueil, de la partie enseignante et du CSS commun </w:t>
      </w:r>
      <w:proofErr w:type="spellStart"/>
      <w:r>
        <w:t>a</w:t>
      </w:r>
      <w:proofErr w:type="spellEnd"/>
      <w:r>
        <w:t xml:space="preserve"> toutes les pages.</w:t>
      </w:r>
    </w:p>
    <w:p w14:paraId="5498B548" w14:textId="2552078F" w:rsidR="001457BE" w:rsidRDefault="001457BE" w:rsidP="001457BE"/>
    <w:p w14:paraId="23E3BB1D" w14:textId="2552078F" w:rsidR="00F74340" w:rsidRPr="001457BE" w:rsidRDefault="00F74340" w:rsidP="001457BE"/>
    <w:sectPr w:rsidR="00F74340" w:rsidRPr="001457BE" w:rsidSect="006E24B4">
      <w:headerReference w:type="default" r:id="rId37"/>
      <w:footerReference w:type="default" r:id="rId38"/>
      <w:headerReference w:type="firs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B06F2" w14:textId="77777777" w:rsidR="007C1490" w:rsidRDefault="007C1490" w:rsidP="00AD2296">
      <w:pPr>
        <w:spacing w:after="0" w:line="240" w:lineRule="auto"/>
      </w:pPr>
      <w:r>
        <w:separator/>
      </w:r>
    </w:p>
  </w:endnote>
  <w:endnote w:type="continuationSeparator" w:id="0">
    <w:p w14:paraId="2FE4CD06" w14:textId="77777777" w:rsidR="007C1490" w:rsidRDefault="007C1490" w:rsidP="00AD2296">
      <w:pPr>
        <w:spacing w:after="0" w:line="240" w:lineRule="auto"/>
      </w:pPr>
      <w:r>
        <w:continuationSeparator/>
      </w:r>
    </w:p>
  </w:endnote>
  <w:endnote w:type="continuationNotice" w:id="1">
    <w:p w14:paraId="72DDA2BC" w14:textId="77777777" w:rsidR="007C1490" w:rsidRDefault="007C14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5B8E" w14:textId="355BB57F" w:rsidR="7F2601D9" w:rsidRDefault="7F2601D9" w:rsidP="7F2601D9">
    <w:pPr>
      <w:pStyle w:val="Footer"/>
      <w:jc w:val="center"/>
    </w:pPr>
    <w:r>
      <w:fldChar w:fldCharType="begin"/>
    </w:r>
    <w:r>
      <w:instrText>PAGE</w:instrText>
    </w:r>
    <w:r>
      <w:fldChar w:fldCharType="separate"/>
    </w:r>
    <w:r w:rsidR="00323B00">
      <w:rPr>
        <w:noProof/>
      </w:rPr>
      <w:t>2</w:t>
    </w:r>
    <w:r>
      <w:fldChar w:fldCharType="end"/>
    </w:r>
  </w:p>
  <w:p w14:paraId="25FCCED6" w14:textId="585F981B" w:rsidR="2D38975F" w:rsidRDefault="2D38975F" w:rsidP="5496F471">
    <w:pPr>
      <w:pStyle w:val="Footer"/>
      <w:jc w:val="center"/>
    </w:pPr>
  </w:p>
  <w:p w14:paraId="64A794A0" w14:textId="6BA2BCC2" w:rsidR="76314596" w:rsidRDefault="76314596" w:rsidP="76314596">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530"/>
    </w:tblGrid>
    <w:tr w:rsidR="009D3D2F" w14:paraId="2CB9037C" w14:textId="77777777">
      <w:trPr>
        <w:trHeight w:hRule="exact" w:val="115"/>
        <w:jc w:val="center"/>
      </w:trPr>
      <w:tc>
        <w:tcPr>
          <w:tcW w:w="4686" w:type="dxa"/>
          <w:shd w:val="clear" w:color="auto" w:fill="4472C4" w:themeFill="accent1"/>
          <w:tcMar>
            <w:top w:w="0" w:type="dxa"/>
            <w:bottom w:w="0" w:type="dxa"/>
          </w:tcMar>
        </w:tcPr>
        <w:p w14:paraId="439D2105" w14:textId="0165F25B" w:rsidR="009D3D2F" w:rsidRDefault="009D3D2F">
          <w:pPr>
            <w:pStyle w:val="Header"/>
            <w:rPr>
              <w:caps/>
              <w:sz w:val="18"/>
            </w:rPr>
          </w:pPr>
        </w:p>
      </w:tc>
      <w:tc>
        <w:tcPr>
          <w:tcW w:w="4674" w:type="dxa"/>
          <w:shd w:val="clear" w:color="auto" w:fill="4472C4" w:themeFill="accent1"/>
          <w:tcMar>
            <w:top w:w="0" w:type="dxa"/>
            <w:bottom w:w="0" w:type="dxa"/>
          </w:tcMar>
        </w:tcPr>
        <w:p w14:paraId="7E08A543" w14:textId="77777777" w:rsidR="009D3D2F" w:rsidRDefault="009D3D2F">
          <w:pPr>
            <w:pStyle w:val="Header"/>
            <w:jc w:val="right"/>
            <w:rPr>
              <w:caps/>
              <w:sz w:val="18"/>
            </w:rPr>
          </w:pPr>
        </w:p>
      </w:tc>
    </w:tr>
    <w:tr w:rsidR="009D3D2F" w14:paraId="5DBF5CB3" w14:textId="77777777">
      <w:trPr>
        <w:jc w:val="center"/>
      </w:trPr>
      <w:tc>
        <w:tcPr>
          <w:tcW w:w="4686" w:type="dxa"/>
          <w:shd w:val="clear" w:color="auto" w:fill="auto"/>
          <w:vAlign w:val="center"/>
        </w:tcPr>
        <w:p w14:paraId="50C78789" w14:textId="79ABD762" w:rsidR="009D3D2F" w:rsidRDefault="003576FE">
          <w:pPr>
            <w:pStyle w:val="Footer"/>
            <w:rPr>
              <w:caps/>
              <w:color w:val="808080" w:themeColor="background1" w:themeShade="80"/>
              <w:sz w:val="18"/>
              <w:szCs w:val="18"/>
            </w:rPr>
          </w:pPr>
          <w:r>
            <w:rPr>
              <w:noProof/>
            </w:rPr>
            <w:drawing>
              <wp:anchor distT="0" distB="0" distL="114300" distR="114300" simplePos="0" relativeHeight="251658240" behindDoc="1" locked="0" layoutInCell="1" allowOverlap="1" wp14:anchorId="6811E5DE" wp14:editId="3ABEBCDF">
                <wp:simplePos x="0" y="0"/>
                <wp:positionH relativeFrom="margin">
                  <wp:posOffset>41275</wp:posOffset>
                </wp:positionH>
                <wp:positionV relativeFrom="page">
                  <wp:posOffset>-70485</wp:posOffset>
                </wp:positionV>
                <wp:extent cx="422910" cy="428625"/>
                <wp:effectExtent l="0" t="0" r="0" b="0"/>
                <wp:wrapNone/>
                <wp:docPr id="422714986" name="Picture 422714986" descr="Une image contenant chapeau,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47527" name="Image 1336747527" descr="Une image contenant chapeau, art&#10;&#10;Description générée automatiquement avec une confiance moyenn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2910" cy="428625"/>
                        </a:xfrm>
                        <a:prstGeom prst="rect">
                          <a:avLst/>
                        </a:prstGeom>
                      </pic:spPr>
                    </pic:pic>
                  </a:graphicData>
                </a:graphic>
                <wp14:sizeRelH relativeFrom="margin">
                  <wp14:pctWidth>0</wp14:pctWidth>
                </wp14:sizeRelH>
                <wp14:sizeRelV relativeFrom="margin">
                  <wp14:pctHeight>0</wp14:pctHeight>
                </wp14:sizeRelV>
              </wp:anchor>
            </w:drawing>
          </w:r>
        </w:p>
      </w:tc>
      <w:tc>
        <w:tcPr>
          <w:tcW w:w="4674" w:type="dxa"/>
          <w:shd w:val="clear" w:color="auto" w:fill="auto"/>
          <w:vAlign w:val="center"/>
        </w:tcPr>
        <w:p w14:paraId="11A7644B" w14:textId="5D8CB3B9" w:rsidR="009D3D2F" w:rsidRDefault="009D3D2F">
          <w:pPr>
            <w:pStyle w:val="Footer"/>
            <w:jc w:val="right"/>
            <w:rPr>
              <w:caps/>
              <w:color w:val="808080" w:themeColor="background1" w:themeShade="80"/>
              <w:sz w:val="18"/>
              <w:szCs w:val="18"/>
            </w:rPr>
          </w:pPr>
        </w:p>
      </w:tc>
    </w:tr>
  </w:tbl>
  <w:p w14:paraId="38E81B69" w14:textId="2169FA16" w:rsidR="00C35041" w:rsidRDefault="00C3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20FDC" w14:textId="280A20AF" w:rsidR="006E24B4" w:rsidRDefault="006E24B4">
    <w:pPr>
      <w:pStyle w:val="Footer"/>
      <w:jc w:val="center"/>
      <w:rPr>
        <w:caps/>
        <w:color w:val="4472C4" w:themeColor="accent1"/>
      </w:rPr>
    </w:pPr>
  </w:p>
  <w:p w14:paraId="56D28DD0" w14:textId="77777777" w:rsidR="006E24B4" w:rsidRDefault="006E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B3F1D" w14:textId="77777777" w:rsidR="007C1490" w:rsidRDefault="007C1490" w:rsidP="00AD2296">
      <w:pPr>
        <w:spacing w:after="0" w:line="240" w:lineRule="auto"/>
      </w:pPr>
      <w:r>
        <w:separator/>
      </w:r>
    </w:p>
  </w:footnote>
  <w:footnote w:type="continuationSeparator" w:id="0">
    <w:p w14:paraId="73A90A4F" w14:textId="77777777" w:rsidR="007C1490" w:rsidRDefault="007C1490" w:rsidP="00AD2296">
      <w:pPr>
        <w:spacing w:after="0" w:line="240" w:lineRule="auto"/>
      </w:pPr>
      <w:r>
        <w:continuationSeparator/>
      </w:r>
    </w:p>
  </w:footnote>
  <w:footnote w:type="continuationNotice" w:id="1">
    <w:p w14:paraId="3405D3D3" w14:textId="77777777" w:rsidR="007C1490" w:rsidRDefault="007C14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34AF" w14:textId="26A78F6A" w:rsidR="000801E3" w:rsidRPr="00A0149D" w:rsidRDefault="00684DED">
    <w:pPr>
      <w:pStyle w:val="Header"/>
      <w:rPr>
        <w:rFonts w:ascii="Century Gothic" w:hAnsi="Century Gothic"/>
        <w:color w:val="262626" w:themeColor="text1" w:themeTint="D9"/>
      </w:rPr>
    </w:pPr>
    <w:r w:rsidRPr="00A0149D">
      <w:rPr>
        <w:rFonts w:ascii="Century Gothic" w:hAnsi="Century Gothic"/>
        <w:color w:val="262626" w:themeColor="text1" w:themeTint="D9"/>
      </w:rPr>
      <w:t>OR Rachana</w:t>
    </w:r>
    <w:r w:rsidR="009D3D2F">
      <w:rPr>
        <w:rFonts w:ascii="Century Gothic" w:hAnsi="Century Gothic"/>
        <w:color w:val="262626" w:themeColor="text1" w:themeTint="D9"/>
      </w:rPr>
      <w:t xml:space="preserve">                                    </w:t>
    </w:r>
    <w:r w:rsidR="007A6D9C" w:rsidRPr="00A0149D">
      <w:rPr>
        <w:rFonts w:ascii="Century Gothic" w:hAnsi="Century Gothic"/>
        <w:color w:val="262626" w:themeColor="text1" w:themeTint="D9"/>
      </w:rPr>
      <w:tab/>
    </w:r>
    <w:r w:rsidR="007A6D9C" w:rsidRPr="00A0149D">
      <w:rPr>
        <w:rFonts w:ascii="Century Gothic" w:hAnsi="Century Gothic"/>
        <w:color w:val="262626" w:themeColor="text1" w:themeTint="D9"/>
      </w:rPr>
      <w:tab/>
    </w:r>
    <w:r w:rsidR="00D87529" w:rsidRPr="00A0149D">
      <w:rPr>
        <w:rFonts w:ascii="Century Gothic" w:hAnsi="Century Gothic"/>
        <w:color w:val="262626" w:themeColor="text1" w:themeTint="D9"/>
      </w:rPr>
      <w:t xml:space="preserve">      BUT Informatique - IUT d’Orsay</w:t>
    </w:r>
  </w:p>
  <w:p w14:paraId="30E6DC3F" w14:textId="3D673E59" w:rsidR="00684DED" w:rsidRPr="00A0149D" w:rsidRDefault="000801E3">
    <w:pPr>
      <w:pStyle w:val="Header"/>
      <w:rPr>
        <w:rFonts w:ascii="Century Gothic" w:hAnsi="Century Gothic"/>
        <w:color w:val="262626" w:themeColor="text1" w:themeTint="D9"/>
      </w:rPr>
    </w:pPr>
    <w:r w:rsidRPr="00A0149D">
      <w:rPr>
        <w:rFonts w:ascii="Century Gothic" w:hAnsi="Century Gothic"/>
        <w:color w:val="262626" w:themeColor="text1" w:themeTint="D9"/>
      </w:rPr>
      <w:t xml:space="preserve">FOUDIL </w:t>
    </w:r>
    <w:proofErr w:type="spellStart"/>
    <w:r w:rsidR="00684DED" w:rsidRPr="00A0149D">
      <w:rPr>
        <w:rFonts w:ascii="Century Gothic" w:hAnsi="Century Gothic"/>
        <w:color w:val="262626" w:themeColor="text1" w:themeTint="D9"/>
      </w:rPr>
      <w:t>Islem</w:t>
    </w:r>
    <w:proofErr w:type="spellEnd"/>
    <w:r w:rsidR="00D87529" w:rsidRPr="00A0149D">
      <w:rPr>
        <w:rFonts w:ascii="Century Gothic" w:hAnsi="Century Gothic"/>
        <w:color w:val="262626" w:themeColor="text1" w:themeTint="D9"/>
      </w:rPr>
      <w:tab/>
    </w:r>
    <w:r w:rsidR="00D87529" w:rsidRPr="00A0149D">
      <w:rPr>
        <w:rFonts w:ascii="Century Gothic" w:hAnsi="Century Gothic"/>
        <w:color w:val="262626" w:themeColor="text1" w:themeTint="D9"/>
      </w:rPr>
      <w:tab/>
    </w:r>
    <w:r w:rsidR="002B3554" w:rsidRPr="00A0149D">
      <w:rPr>
        <w:rFonts w:ascii="Century Gothic" w:hAnsi="Century Gothic"/>
        <w:color w:val="262626" w:themeColor="text1" w:themeTint="D9"/>
      </w:rPr>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3A2B4A2" w14:paraId="58BCE94C" w14:textId="77777777" w:rsidTr="23A2B4A2">
      <w:trPr>
        <w:trHeight w:val="300"/>
      </w:trPr>
      <w:tc>
        <w:tcPr>
          <w:tcW w:w="3020" w:type="dxa"/>
        </w:tcPr>
        <w:p w14:paraId="22ADBE75" w14:textId="5282A4D8" w:rsidR="23A2B4A2" w:rsidRDefault="5264844A" w:rsidP="23A2B4A2">
          <w:pPr>
            <w:pStyle w:val="Header"/>
            <w:ind w:left="-115"/>
          </w:pPr>
          <w:r>
            <w:t>1</w:t>
          </w:r>
        </w:p>
      </w:tc>
      <w:tc>
        <w:tcPr>
          <w:tcW w:w="3020" w:type="dxa"/>
        </w:tcPr>
        <w:p w14:paraId="16E59ACB" w14:textId="70A2CC80" w:rsidR="23A2B4A2" w:rsidRDefault="23A2B4A2" w:rsidP="23A2B4A2">
          <w:pPr>
            <w:pStyle w:val="Header"/>
            <w:jc w:val="center"/>
          </w:pPr>
        </w:p>
      </w:tc>
      <w:tc>
        <w:tcPr>
          <w:tcW w:w="3020" w:type="dxa"/>
        </w:tcPr>
        <w:p w14:paraId="04307E4D" w14:textId="5F000877" w:rsidR="23A2B4A2" w:rsidRDefault="23A2B4A2" w:rsidP="23A2B4A2">
          <w:pPr>
            <w:pStyle w:val="Header"/>
            <w:ind w:right="-115"/>
            <w:jc w:val="right"/>
          </w:pPr>
        </w:p>
      </w:tc>
    </w:tr>
  </w:tbl>
  <w:p w14:paraId="4F8D5B50" w14:textId="4107BED8" w:rsidR="0069692B" w:rsidRDefault="00696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1DBE"/>
    <w:multiLevelType w:val="hybridMultilevel"/>
    <w:tmpl w:val="D6981A10"/>
    <w:lvl w:ilvl="0" w:tplc="5BFEBBEC">
      <w:start w:val="1"/>
      <w:numFmt w:val="bullet"/>
      <w:lvlText w:val="-"/>
      <w:lvlJc w:val="left"/>
      <w:pPr>
        <w:ind w:left="720" w:hanging="360"/>
      </w:pPr>
      <w:rPr>
        <w:rFonts w:ascii="Calibri" w:hAnsi="Calibri" w:hint="default"/>
      </w:rPr>
    </w:lvl>
    <w:lvl w:ilvl="1" w:tplc="DF902C56">
      <w:start w:val="1"/>
      <w:numFmt w:val="bullet"/>
      <w:lvlText w:val="o"/>
      <w:lvlJc w:val="left"/>
      <w:pPr>
        <w:ind w:left="1440" w:hanging="360"/>
      </w:pPr>
      <w:rPr>
        <w:rFonts w:ascii="Courier New" w:hAnsi="Courier New" w:hint="default"/>
      </w:rPr>
    </w:lvl>
    <w:lvl w:ilvl="2" w:tplc="598CDB24">
      <w:start w:val="1"/>
      <w:numFmt w:val="bullet"/>
      <w:lvlText w:val=""/>
      <w:lvlJc w:val="left"/>
      <w:pPr>
        <w:ind w:left="2160" w:hanging="360"/>
      </w:pPr>
      <w:rPr>
        <w:rFonts w:ascii="Wingdings" w:hAnsi="Wingdings" w:hint="default"/>
      </w:rPr>
    </w:lvl>
    <w:lvl w:ilvl="3" w:tplc="B10003D4">
      <w:start w:val="1"/>
      <w:numFmt w:val="bullet"/>
      <w:lvlText w:val=""/>
      <w:lvlJc w:val="left"/>
      <w:pPr>
        <w:ind w:left="2880" w:hanging="360"/>
      </w:pPr>
      <w:rPr>
        <w:rFonts w:ascii="Symbol" w:hAnsi="Symbol" w:hint="default"/>
      </w:rPr>
    </w:lvl>
    <w:lvl w:ilvl="4" w:tplc="5C3CEA5C">
      <w:start w:val="1"/>
      <w:numFmt w:val="bullet"/>
      <w:lvlText w:val="o"/>
      <w:lvlJc w:val="left"/>
      <w:pPr>
        <w:ind w:left="3600" w:hanging="360"/>
      </w:pPr>
      <w:rPr>
        <w:rFonts w:ascii="Courier New" w:hAnsi="Courier New" w:hint="default"/>
      </w:rPr>
    </w:lvl>
    <w:lvl w:ilvl="5" w:tplc="64E2B564">
      <w:start w:val="1"/>
      <w:numFmt w:val="bullet"/>
      <w:lvlText w:val=""/>
      <w:lvlJc w:val="left"/>
      <w:pPr>
        <w:ind w:left="4320" w:hanging="360"/>
      </w:pPr>
      <w:rPr>
        <w:rFonts w:ascii="Wingdings" w:hAnsi="Wingdings" w:hint="default"/>
      </w:rPr>
    </w:lvl>
    <w:lvl w:ilvl="6" w:tplc="39E0C4EC">
      <w:start w:val="1"/>
      <w:numFmt w:val="bullet"/>
      <w:lvlText w:val=""/>
      <w:lvlJc w:val="left"/>
      <w:pPr>
        <w:ind w:left="5040" w:hanging="360"/>
      </w:pPr>
      <w:rPr>
        <w:rFonts w:ascii="Symbol" w:hAnsi="Symbol" w:hint="default"/>
      </w:rPr>
    </w:lvl>
    <w:lvl w:ilvl="7" w:tplc="1908881C">
      <w:start w:val="1"/>
      <w:numFmt w:val="bullet"/>
      <w:lvlText w:val="o"/>
      <w:lvlJc w:val="left"/>
      <w:pPr>
        <w:ind w:left="5760" w:hanging="360"/>
      </w:pPr>
      <w:rPr>
        <w:rFonts w:ascii="Courier New" w:hAnsi="Courier New" w:hint="default"/>
      </w:rPr>
    </w:lvl>
    <w:lvl w:ilvl="8" w:tplc="2F7E7844">
      <w:start w:val="1"/>
      <w:numFmt w:val="bullet"/>
      <w:lvlText w:val=""/>
      <w:lvlJc w:val="left"/>
      <w:pPr>
        <w:ind w:left="6480" w:hanging="360"/>
      </w:pPr>
      <w:rPr>
        <w:rFonts w:ascii="Wingdings" w:hAnsi="Wingdings" w:hint="default"/>
      </w:rPr>
    </w:lvl>
  </w:abstractNum>
  <w:abstractNum w:abstractNumId="1" w15:restartNumberingAfterBreak="0">
    <w:nsid w:val="08260AB5"/>
    <w:multiLevelType w:val="hybridMultilevel"/>
    <w:tmpl w:val="D6D2C92E"/>
    <w:lvl w:ilvl="0" w:tplc="90745628">
      <w:start w:val="1"/>
      <w:numFmt w:val="bullet"/>
      <w:lvlText w:val="-"/>
      <w:lvlJc w:val="left"/>
      <w:pPr>
        <w:ind w:left="720" w:hanging="360"/>
      </w:pPr>
      <w:rPr>
        <w:rFonts w:ascii="Calibri" w:hAnsi="Calibri" w:hint="default"/>
      </w:rPr>
    </w:lvl>
    <w:lvl w:ilvl="1" w:tplc="D1BCC7DC">
      <w:start w:val="1"/>
      <w:numFmt w:val="bullet"/>
      <w:lvlText w:val="o"/>
      <w:lvlJc w:val="left"/>
      <w:pPr>
        <w:ind w:left="1440" w:hanging="360"/>
      </w:pPr>
      <w:rPr>
        <w:rFonts w:ascii="Courier New" w:hAnsi="Courier New" w:hint="default"/>
      </w:rPr>
    </w:lvl>
    <w:lvl w:ilvl="2" w:tplc="F4AE66DA">
      <w:start w:val="1"/>
      <w:numFmt w:val="bullet"/>
      <w:lvlText w:val=""/>
      <w:lvlJc w:val="left"/>
      <w:pPr>
        <w:ind w:left="2160" w:hanging="360"/>
      </w:pPr>
      <w:rPr>
        <w:rFonts w:ascii="Wingdings" w:hAnsi="Wingdings" w:hint="default"/>
      </w:rPr>
    </w:lvl>
    <w:lvl w:ilvl="3" w:tplc="2E9440AA">
      <w:start w:val="1"/>
      <w:numFmt w:val="bullet"/>
      <w:lvlText w:val=""/>
      <w:lvlJc w:val="left"/>
      <w:pPr>
        <w:ind w:left="2880" w:hanging="360"/>
      </w:pPr>
      <w:rPr>
        <w:rFonts w:ascii="Symbol" w:hAnsi="Symbol" w:hint="default"/>
      </w:rPr>
    </w:lvl>
    <w:lvl w:ilvl="4" w:tplc="23E09392">
      <w:start w:val="1"/>
      <w:numFmt w:val="bullet"/>
      <w:lvlText w:val="o"/>
      <w:lvlJc w:val="left"/>
      <w:pPr>
        <w:ind w:left="3600" w:hanging="360"/>
      </w:pPr>
      <w:rPr>
        <w:rFonts w:ascii="Courier New" w:hAnsi="Courier New" w:hint="default"/>
      </w:rPr>
    </w:lvl>
    <w:lvl w:ilvl="5" w:tplc="B4B87F3C">
      <w:start w:val="1"/>
      <w:numFmt w:val="bullet"/>
      <w:lvlText w:val=""/>
      <w:lvlJc w:val="left"/>
      <w:pPr>
        <w:ind w:left="4320" w:hanging="360"/>
      </w:pPr>
      <w:rPr>
        <w:rFonts w:ascii="Wingdings" w:hAnsi="Wingdings" w:hint="default"/>
      </w:rPr>
    </w:lvl>
    <w:lvl w:ilvl="6" w:tplc="A06CB922">
      <w:start w:val="1"/>
      <w:numFmt w:val="bullet"/>
      <w:lvlText w:val=""/>
      <w:lvlJc w:val="left"/>
      <w:pPr>
        <w:ind w:left="5040" w:hanging="360"/>
      </w:pPr>
      <w:rPr>
        <w:rFonts w:ascii="Symbol" w:hAnsi="Symbol" w:hint="default"/>
      </w:rPr>
    </w:lvl>
    <w:lvl w:ilvl="7" w:tplc="C518B8FA">
      <w:start w:val="1"/>
      <w:numFmt w:val="bullet"/>
      <w:lvlText w:val="o"/>
      <w:lvlJc w:val="left"/>
      <w:pPr>
        <w:ind w:left="5760" w:hanging="360"/>
      </w:pPr>
      <w:rPr>
        <w:rFonts w:ascii="Courier New" w:hAnsi="Courier New" w:hint="default"/>
      </w:rPr>
    </w:lvl>
    <w:lvl w:ilvl="8" w:tplc="E83A9E0C">
      <w:start w:val="1"/>
      <w:numFmt w:val="bullet"/>
      <w:lvlText w:val=""/>
      <w:lvlJc w:val="left"/>
      <w:pPr>
        <w:ind w:left="6480" w:hanging="360"/>
      </w:pPr>
      <w:rPr>
        <w:rFonts w:ascii="Wingdings" w:hAnsi="Wingdings" w:hint="default"/>
      </w:rPr>
    </w:lvl>
  </w:abstractNum>
  <w:abstractNum w:abstractNumId="2" w15:restartNumberingAfterBreak="0">
    <w:nsid w:val="1120B39C"/>
    <w:multiLevelType w:val="hybridMultilevel"/>
    <w:tmpl w:val="69A437FA"/>
    <w:lvl w:ilvl="0" w:tplc="043E246A">
      <w:start w:val="1"/>
      <w:numFmt w:val="bullet"/>
      <w:lvlText w:val="-"/>
      <w:lvlJc w:val="left"/>
      <w:pPr>
        <w:ind w:left="720" w:hanging="360"/>
      </w:pPr>
      <w:rPr>
        <w:rFonts w:ascii="Calibri" w:hAnsi="Calibri" w:hint="default"/>
      </w:rPr>
    </w:lvl>
    <w:lvl w:ilvl="1" w:tplc="7592F2E6">
      <w:start w:val="1"/>
      <w:numFmt w:val="bullet"/>
      <w:lvlText w:val="o"/>
      <w:lvlJc w:val="left"/>
      <w:pPr>
        <w:ind w:left="1440" w:hanging="360"/>
      </w:pPr>
      <w:rPr>
        <w:rFonts w:ascii="Courier New" w:hAnsi="Courier New" w:hint="default"/>
      </w:rPr>
    </w:lvl>
    <w:lvl w:ilvl="2" w:tplc="24DEDF30">
      <w:start w:val="1"/>
      <w:numFmt w:val="bullet"/>
      <w:lvlText w:val=""/>
      <w:lvlJc w:val="left"/>
      <w:pPr>
        <w:ind w:left="2160" w:hanging="360"/>
      </w:pPr>
      <w:rPr>
        <w:rFonts w:ascii="Wingdings" w:hAnsi="Wingdings" w:hint="default"/>
      </w:rPr>
    </w:lvl>
    <w:lvl w:ilvl="3" w:tplc="E27C36FC">
      <w:start w:val="1"/>
      <w:numFmt w:val="bullet"/>
      <w:lvlText w:val=""/>
      <w:lvlJc w:val="left"/>
      <w:pPr>
        <w:ind w:left="2880" w:hanging="360"/>
      </w:pPr>
      <w:rPr>
        <w:rFonts w:ascii="Symbol" w:hAnsi="Symbol" w:hint="default"/>
      </w:rPr>
    </w:lvl>
    <w:lvl w:ilvl="4" w:tplc="F30A5D1C">
      <w:start w:val="1"/>
      <w:numFmt w:val="bullet"/>
      <w:lvlText w:val="o"/>
      <w:lvlJc w:val="left"/>
      <w:pPr>
        <w:ind w:left="3600" w:hanging="360"/>
      </w:pPr>
      <w:rPr>
        <w:rFonts w:ascii="Courier New" w:hAnsi="Courier New" w:hint="default"/>
      </w:rPr>
    </w:lvl>
    <w:lvl w:ilvl="5" w:tplc="6AEEB41E">
      <w:start w:val="1"/>
      <w:numFmt w:val="bullet"/>
      <w:lvlText w:val=""/>
      <w:lvlJc w:val="left"/>
      <w:pPr>
        <w:ind w:left="4320" w:hanging="360"/>
      </w:pPr>
      <w:rPr>
        <w:rFonts w:ascii="Wingdings" w:hAnsi="Wingdings" w:hint="default"/>
      </w:rPr>
    </w:lvl>
    <w:lvl w:ilvl="6" w:tplc="86EA2326">
      <w:start w:val="1"/>
      <w:numFmt w:val="bullet"/>
      <w:lvlText w:val=""/>
      <w:lvlJc w:val="left"/>
      <w:pPr>
        <w:ind w:left="5040" w:hanging="360"/>
      </w:pPr>
      <w:rPr>
        <w:rFonts w:ascii="Symbol" w:hAnsi="Symbol" w:hint="default"/>
      </w:rPr>
    </w:lvl>
    <w:lvl w:ilvl="7" w:tplc="DC322BC8">
      <w:start w:val="1"/>
      <w:numFmt w:val="bullet"/>
      <w:lvlText w:val="o"/>
      <w:lvlJc w:val="left"/>
      <w:pPr>
        <w:ind w:left="5760" w:hanging="360"/>
      </w:pPr>
      <w:rPr>
        <w:rFonts w:ascii="Courier New" w:hAnsi="Courier New" w:hint="default"/>
      </w:rPr>
    </w:lvl>
    <w:lvl w:ilvl="8" w:tplc="1DA0E896">
      <w:start w:val="1"/>
      <w:numFmt w:val="bullet"/>
      <w:lvlText w:val=""/>
      <w:lvlJc w:val="left"/>
      <w:pPr>
        <w:ind w:left="6480" w:hanging="360"/>
      </w:pPr>
      <w:rPr>
        <w:rFonts w:ascii="Wingdings" w:hAnsi="Wingdings" w:hint="default"/>
      </w:rPr>
    </w:lvl>
  </w:abstractNum>
  <w:abstractNum w:abstractNumId="3" w15:restartNumberingAfterBreak="0">
    <w:nsid w:val="1745935F"/>
    <w:multiLevelType w:val="hybridMultilevel"/>
    <w:tmpl w:val="F9386C9C"/>
    <w:lvl w:ilvl="0" w:tplc="2C40EE3C">
      <w:start w:val="1"/>
      <w:numFmt w:val="bullet"/>
      <w:lvlText w:val="-"/>
      <w:lvlJc w:val="left"/>
      <w:pPr>
        <w:ind w:left="720" w:hanging="360"/>
      </w:pPr>
      <w:rPr>
        <w:rFonts w:ascii="Calibri" w:hAnsi="Calibri" w:hint="default"/>
      </w:rPr>
    </w:lvl>
    <w:lvl w:ilvl="1" w:tplc="19CE670A">
      <w:start w:val="1"/>
      <w:numFmt w:val="bullet"/>
      <w:lvlText w:val="o"/>
      <w:lvlJc w:val="left"/>
      <w:pPr>
        <w:ind w:left="1440" w:hanging="360"/>
      </w:pPr>
      <w:rPr>
        <w:rFonts w:ascii="Courier New" w:hAnsi="Courier New" w:hint="default"/>
      </w:rPr>
    </w:lvl>
    <w:lvl w:ilvl="2" w:tplc="86E45FE4">
      <w:start w:val="1"/>
      <w:numFmt w:val="bullet"/>
      <w:lvlText w:val=""/>
      <w:lvlJc w:val="left"/>
      <w:pPr>
        <w:ind w:left="2160" w:hanging="360"/>
      </w:pPr>
      <w:rPr>
        <w:rFonts w:ascii="Wingdings" w:hAnsi="Wingdings" w:hint="default"/>
      </w:rPr>
    </w:lvl>
    <w:lvl w:ilvl="3" w:tplc="349E0582">
      <w:start w:val="1"/>
      <w:numFmt w:val="bullet"/>
      <w:lvlText w:val=""/>
      <w:lvlJc w:val="left"/>
      <w:pPr>
        <w:ind w:left="2880" w:hanging="360"/>
      </w:pPr>
      <w:rPr>
        <w:rFonts w:ascii="Symbol" w:hAnsi="Symbol" w:hint="default"/>
      </w:rPr>
    </w:lvl>
    <w:lvl w:ilvl="4" w:tplc="96862396">
      <w:start w:val="1"/>
      <w:numFmt w:val="bullet"/>
      <w:lvlText w:val="o"/>
      <w:lvlJc w:val="left"/>
      <w:pPr>
        <w:ind w:left="3600" w:hanging="360"/>
      </w:pPr>
      <w:rPr>
        <w:rFonts w:ascii="Courier New" w:hAnsi="Courier New" w:hint="default"/>
      </w:rPr>
    </w:lvl>
    <w:lvl w:ilvl="5" w:tplc="A0EAC0D6">
      <w:start w:val="1"/>
      <w:numFmt w:val="bullet"/>
      <w:lvlText w:val=""/>
      <w:lvlJc w:val="left"/>
      <w:pPr>
        <w:ind w:left="4320" w:hanging="360"/>
      </w:pPr>
      <w:rPr>
        <w:rFonts w:ascii="Wingdings" w:hAnsi="Wingdings" w:hint="default"/>
      </w:rPr>
    </w:lvl>
    <w:lvl w:ilvl="6" w:tplc="652E31FE">
      <w:start w:val="1"/>
      <w:numFmt w:val="bullet"/>
      <w:lvlText w:val=""/>
      <w:lvlJc w:val="left"/>
      <w:pPr>
        <w:ind w:left="5040" w:hanging="360"/>
      </w:pPr>
      <w:rPr>
        <w:rFonts w:ascii="Symbol" w:hAnsi="Symbol" w:hint="default"/>
      </w:rPr>
    </w:lvl>
    <w:lvl w:ilvl="7" w:tplc="5472F46E">
      <w:start w:val="1"/>
      <w:numFmt w:val="bullet"/>
      <w:lvlText w:val="o"/>
      <w:lvlJc w:val="left"/>
      <w:pPr>
        <w:ind w:left="5760" w:hanging="360"/>
      </w:pPr>
      <w:rPr>
        <w:rFonts w:ascii="Courier New" w:hAnsi="Courier New" w:hint="default"/>
      </w:rPr>
    </w:lvl>
    <w:lvl w:ilvl="8" w:tplc="D9CE6C12">
      <w:start w:val="1"/>
      <w:numFmt w:val="bullet"/>
      <w:lvlText w:val=""/>
      <w:lvlJc w:val="left"/>
      <w:pPr>
        <w:ind w:left="6480" w:hanging="360"/>
      </w:pPr>
      <w:rPr>
        <w:rFonts w:ascii="Wingdings" w:hAnsi="Wingdings" w:hint="default"/>
      </w:rPr>
    </w:lvl>
  </w:abstractNum>
  <w:abstractNum w:abstractNumId="4" w15:restartNumberingAfterBreak="0">
    <w:nsid w:val="1A8F1695"/>
    <w:multiLevelType w:val="hybridMultilevel"/>
    <w:tmpl w:val="FFFFFFFF"/>
    <w:lvl w:ilvl="0" w:tplc="CAB4E67E">
      <w:start w:val="1"/>
      <w:numFmt w:val="bullet"/>
      <w:lvlText w:val="-"/>
      <w:lvlJc w:val="left"/>
      <w:pPr>
        <w:ind w:left="720" w:hanging="360"/>
      </w:pPr>
      <w:rPr>
        <w:rFonts w:ascii="Calibri" w:hAnsi="Calibri" w:hint="default"/>
      </w:rPr>
    </w:lvl>
    <w:lvl w:ilvl="1" w:tplc="17BA8B56">
      <w:start w:val="1"/>
      <w:numFmt w:val="bullet"/>
      <w:lvlText w:val="o"/>
      <w:lvlJc w:val="left"/>
      <w:pPr>
        <w:ind w:left="1440" w:hanging="360"/>
      </w:pPr>
      <w:rPr>
        <w:rFonts w:ascii="Courier New" w:hAnsi="Courier New" w:hint="default"/>
      </w:rPr>
    </w:lvl>
    <w:lvl w:ilvl="2" w:tplc="FEA46EC6">
      <w:start w:val="1"/>
      <w:numFmt w:val="bullet"/>
      <w:lvlText w:val=""/>
      <w:lvlJc w:val="left"/>
      <w:pPr>
        <w:ind w:left="2160" w:hanging="360"/>
      </w:pPr>
      <w:rPr>
        <w:rFonts w:ascii="Wingdings" w:hAnsi="Wingdings" w:hint="default"/>
      </w:rPr>
    </w:lvl>
    <w:lvl w:ilvl="3" w:tplc="0B200C24">
      <w:start w:val="1"/>
      <w:numFmt w:val="bullet"/>
      <w:lvlText w:val=""/>
      <w:lvlJc w:val="left"/>
      <w:pPr>
        <w:ind w:left="2880" w:hanging="360"/>
      </w:pPr>
      <w:rPr>
        <w:rFonts w:ascii="Symbol" w:hAnsi="Symbol" w:hint="default"/>
      </w:rPr>
    </w:lvl>
    <w:lvl w:ilvl="4" w:tplc="11C658B6">
      <w:start w:val="1"/>
      <w:numFmt w:val="bullet"/>
      <w:lvlText w:val="o"/>
      <w:lvlJc w:val="left"/>
      <w:pPr>
        <w:ind w:left="3600" w:hanging="360"/>
      </w:pPr>
      <w:rPr>
        <w:rFonts w:ascii="Courier New" w:hAnsi="Courier New" w:hint="default"/>
      </w:rPr>
    </w:lvl>
    <w:lvl w:ilvl="5" w:tplc="943A1708">
      <w:start w:val="1"/>
      <w:numFmt w:val="bullet"/>
      <w:lvlText w:val=""/>
      <w:lvlJc w:val="left"/>
      <w:pPr>
        <w:ind w:left="4320" w:hanging="360"/>
      </w:pPr>
      <w:rPr>
        <w:rFonts w:ascii="Wingdings" w:hAnsi="Wingdings" w:hint="default"/>
      </w:rPr>
    </w:lvl>
    <w:lvl w:ilvl="6" w:tplc="D9C4C310">
      <w:start w:val="1"/>
      <w:numFmt w:val="bullet"/>
      <w:lvlText w:val=""/>
      <w:lvlJc w:val="left"/>
      <w:pPr>
        <w:ind w:left="5040" w:hanging="360"/>
      </w:pPr>
      <w:rPr>
        <w:rFonts w:ascii="Symbol" w:hAnsi="Symbol" w:hint="default"/>
      </w:rPr>
    </w:lvl>
    <w:lvl w:ilvl="7" w:tplc="BD444BD4">
      <w:start w:val="1"/>
      <w:numFmt w:val="bullet"/>
      <w:lvlText w:val="o"/>
      <w:lvlJc w:val="left"/>
      <w:pPr>
        <w:ind w:left="5760" w:hanging="360"/>
      </w:pPr>
      <w:rPr>
        <w:rFonts w:ascii="Courier New" w:hAnsi="Courier New" w:hint="default"/>
      </w:rPr>
    </w:lvl>
    <w:lvl w:ilvl="8" w:tplc="84286230">
      <w:start w:val="1"/>
      <w:numFmt w:val="bullet"/>
      <w:lvlText w:val=""/>
      <w:lvlJc w:val="left"/>
      <w:pPr>
        <w:ind w:left="6480" w:hanging="360"/>
      </w:pPr>
      <w:rPr>
        <w:rFonts w:ascii="Wingdings" w:hAnsi="Wingdings" w:hint="default"/>
      </w:rPr>
    </w:lvl>
  </w:abstractNum>
  <w:abstractNum w:abstractNumId="5" w15:restartNumberingAfterBreak="0">
    <w:nsid w:val="1BAD4342"/>
    <w:multiLevelType w:val="hybridMultilevel"/>
    <w:tmpl w:val="FFFFFFFF"/>
    <w:lvl w:ilvl="0" w:tplc="5F98DE0C">
      <w:start w:val="1"/>
      <w:numFmt w:val="decimal"/>
      <w:lvlText w:val="%1."/>
      <w:lvlJc w:val="left"/>
      <w:pPr>
        <w:ind w:left="720" w:hanging="360"/>
      </w:pPr>
    </w:lvl>
    <w:lvl w:ilvl="1" w:tplc="EB7ED402">
      <w:start w:val="1"/>
      <w:numFmt w:val="lowerLetter"/>
      <w:lvlText w:val="%2."/>
      <w:lvlJc w:val="left"/>
      <w:pPr>
        <w:ind w:left="1440" w:hanging="360"/>
      </w:pPr>
    </w:lvl>
    <w:lvl w:ilvl="2" w:tplc="F83A49BC">
      <w:start w:val="1"/>
      <w:numFmt w:val="lowerRoman"/>
      <w:lvlText w:val="%3."/>
      <w:lvlJc w:val="right"/>
      <w:pPr>
        <w:ind w:left="2160" w:hanging="180"/>
      </w:pPr>
    </w:lvl>
    <w:lvl w:ilvl="3" w:tplc="3CD29A6A">
      <w:start w:val="1"/>
      <w:numFmt w:val="decimal"/>
      <w:lvlText w:val="%4."/>
      <w:lvlJc w:val="left"/>
      <w:pPr>
        <w:ind w:left="2880" w:hanging="360"/>
      </w:pPr>
    </w:lvl>
    <w:lvl w:ilvl="4" w:tplc="72EADA46">
      <w:start w:val="1"/>
      <w:numFmt w:val="lowerLetter"/>
      <w:lvlText w:val="%5."/>
      <w:lvlJc w:val="left"/>
      <w:pPr>
        <w:ind w:left="3600" w:hanging="360"/>
      </w:pPr>
    </w:lvl>
    <w:lvl w:ilvl="5" w:tplc="3F8A22D0">
      <w:start w:val="1"/>
      <w:numFmt w:val="lowerRoman"/>
      <w:lvlText w:val="%6."/>
      <w:lvlJc w:val="right"/>
      <w:pPr>
        <w:ind w:left="4320" w:hanging="180"/>
      </w:pPr>
    </w:lvl>
    <w:lvl w:ilvl="6" w:tplc="D75A371E">
      <w:start w:val="1"/>
      <w:numFmt w:val="decimal"/>
      <w:lvlText w:val="%7."/>
      <w:lvlJc w:val="left"/>
      <w:pPr>
        <w:ind w:left="5040" w:hanging="360"/>
      </w:pPr>
    </w:lvl>
    <w:lvl w:ilvl="7" w:tplc="D1D8CB20">
      <w:start w:val="1"/>
      <w:numFmt w:val="lowerLetter"/>
      <w:lvlText w:val="%8."/>
      <w:lvlJc w:val="left"/>
      <w:pPr>
        <w:ind w:left="5760" w:hanging="360"/>
      </w:pPr>
    </w:lvl>
    <w:lvl w:ilvl="8" w:tplc="42DEB338">
      <w:start w:val="1"/>
      <w:numFmt w:val="lowerRoman"/>
      <w:lvlText w:val="%9."/>
      <w:lvlJc w:val="right"/>
      <w:pPr>
        <w:ind w:left="6480" w:hanging="180"/>
      </w:pPr>
    </w:lvl>
  </w:abstractNum>
  <w:abstractNum w:abstractNumId="6" w15:restartNumberingAfterBreak="0">
    <w:nsid w:val="1DB7E450"/>
    <w:multiLevelType w:val="hybridMultilevel"/>
    <w:tmpl w:val="30BC0D76"/>
    <w:lvl w:ilvl="0" w:tplc="C8D4161E">
      <w:start w:val="1"/>
      <w:numFmt w:val="bullet"/>
      <w:lvlText w:val="-"/>
      <w:lvlJc w:val="left"/>
      <w:pPr>
        <w:ind w:left="720" w:hanging="360"/>
      </w:pPr>
      <w:rPr>
        <w:rFonts w:ascii="Calibri" w:hAnsi="Calibri" w:hint="default"/>
      </w:rPr>
    </w:lvl>
    <w:lvl w:ilvl="1" w:tplc="E9E2474A">
      <w:start w:val="1"/>
      <w:numFmt w:val="bullet"/>
      <w:lvlText w:val="o"/>
      <w:lvlJc w:val="left"/>
      <w:pPr>
        <w:ind w:left="1440" w:hanging="360"/>
      </w:pPr>
      <w:rPr>
        <w:rFonts w:ascii="Courier New" w:hAnsi="Courier New" w:hint="default"/>
      </w:rPr>
    </w:lvl>
    <w:lvl w:ilvl="2" w:tplc="42228AA4">
      <w:start w:val="1"/>
      <w:numFmt w:val="bullet"/>
      <w:lvlText w:val=""/>
      <w:lvlJc w:val="left"/>
      <w:pPr>
        <w:ind w:left="2160" w:hanging="360"/>
      </w:pPr>
      <w:rPr>
        <w:rFonts w:ascii="Wingdings" w:hAnsi="Wingdings" w:hint="default"/>
      </w:rPr>
    </w:lvl>
    <w:lvl w:ilvl="3" w:tplc="557ABD70">
      <w:start w:val="1"/>
      <w:numFmt w:val="bullet"/>
      <w:lvlText w:val=""/>
      <w:lvlJc w:val="left"/>
      <w:pPr>
        <w:ind w:left="2880" w:hanging="360"/>
      </w:pPr>
      <w:rPr>
        <w:rFonts w:ascii="Symbol" w:hAnsi="Symbol" w:hint="default"/>
      </w:rPr>
    </w:lvl>
    <w:lvl w:ilvl="4" w:tplc="E6A4A046">
      <w:start w:val="1"/>
      <w:numFmt w:val="bullet"/>
      <w:lvlText w:val="o"/>
      <w:lvlJc w:val="left"/>
      <w:pPr>
        <w:ind w:left="3600" w:hanging="360"/>
      </w:pPr>
      <w:rPr>
        <w:rFonts w:ascii="Courier New" w:hAnsi="Courier New" w:hint="default"/>
      </w:rPr>
    </w:lvl>
    <w:lvl w:ilvl="5" w:tplc="148C8E12">
      <w:start w:val="1"/>
      <w:numFmt w:val="bullet"/>
      <w:lvlText w:val=""/>
      <w:lvlJc w:val="left"/>
      <w:pPr>
        <w:ind w:left="4320" w:hanging="360"/>
      </w:pPr>
      <w:rPr>
        <w:rFonts w:ascii="Wingdings" w:hAnsi="Wingdings" w:hint="default"/>
      </w:rPr>
    </w:lvl>
    <w:lvl w:ilvl="6" w:tplc="E382A496">
      <w:start w:val="1"/>
      <w:numFmt w:val="bullet"/>
      <w:lvlText w:val=""/>
      <w:lvlJc w:val="left"/>
      <w:pPr>
        <w:ind w:left="5040" w:hanging="360"/>
      </w:pPr>
      <w:rPr>
        <w:rFonts w:ascii="Symbol" w:hAnsi="Symbol" w:hint="default"/>
      </w:rPr>
    </w:lvl>
    <w:lvl w:ilvl="7" w:tplc="A3E042AC">
      <w:start w:val="1"/>
      <w:numFmt w:val="bullet"/>
      <w:lvlText w:val="o"/>
      <w:lvlJc w:val="left"/>
      <w:pPr>
        <w:ind w:left="5760" w:hanging="360"/>
      </w:pPr>
      <w:rPr>
        <w:rFonts w:ascii="Courier New" w:hAnsi="Courier New" w:hint="default"/>
      </w:rPr>
    </w:lvl>
    <w:lvl w:ilvl="8" w:tplc="10A87B1C">
      <w:start w:val="1"/>
      <w:numFmt w:val="bullet"/>
      <w:lvlText w:val=""/>
      <w:lvlJc w:val="left"/>
      <w:pPr>
        <w:ind w:left="6480" w:hanging="360"/>
      </w:pPr>
      <w:rPr>
        <w:rFonts w:ascii="Wingdings" w:hAnsi="Wingdings" w:hint="default"/>
      </w:rPr>
    </w:lvl>
  </w:abstractNum>
  <w:abstractNum w:abstractNumId="7" w15:restartNumberingAfterBreak="0">
    <w:nsid w:val="1E1552A8"/>
    <w:multiLevelType w:val="hybridMultilevel"/>
    <w:tmpl w:val="404C2436"/>
    <w:lvl w:ilvl="0" w:tplc="98F22752">
      <w:start w:val="1"/>
      <w:numFmt w:val="bullet"/>
      <w:lvlText w:val="-"/>
      <w:lvlJc w:val="left"/>
      <w:pPr>
        <w:ind w:left="720" w:hanging="360"/>
      </w:pPr>
      <w:rPr>
        <w:rFonts w:ascii="Calibri" w:hAnsi="Calibri" w:hint="default"/>
      </w:rPr>
    </w:lvl>
    <w:lvl w:ilvl="1" w:tplc="E758BF04">
      <w:start w:val="1"/>
      <w:numFmt w:val="bullet"/>
      <w:lvlText w:val="o"/>
      <w:lvlJc w:val="left"/>
      <w:pPr>
        <w:ind w:left="1440" w:hanging="360"/>
      </w:pPr>
      <w:rPr>
        <w:rFonts w:ascii="Courier New" w:hAnsi="Courier New" w:hint="default"/>
      </w:rPr>
    </w:lvl>
    <w:lvl w:ilvl="2" w:tplc="804081C4">
      <w:start w:val="1"/>
      <w:numFmt w:val="bullet"/>
      <w:lvlText w:val=""/>
      <w:lvlJc w:val="left"/>
      <w:pPr>
        <w:ind w:left="2160" w:hanging="360"/>
      </w:pPr>
      <w:rPr>
        <w:rFonts w:ascii="Wingdings" w:hAnsi="Wingdings" w:hint="default"/>
      </w:rPr>
    </w:lvl>
    <w:lvl w:ilvl="3" w:tplc="A4F6D900">
      <w:start w:val="1"/>
      <w:numFmt w:val="bullet"/>
      <w:lvlText w:val=""/>
      <w:lvlJc w:val="left"/>
      <w:pPr>
        <w:ind w:left="2880" w:hanging="360"/>
      </w:pPr>
      <w:rPr>
        <w:rFonts w:ascii="Symbol" w:hAnsi="Symbol" w:hint="default"/>
      </w:rPr>
    </w:lvl>
    <w:lvl w:ilvl="4" w:tplc="62F0E9EE">
      <w:start w:val="1"/>
      <w:numFmt w:val="bullet"/>
      <w:lvlText w:val="o"/>
      <w:lvlJc w:val="left"/>
      <w:pPr>
        <w:ind w:left="3600" w:hanging="360"/>
      </w:pPr>
      <w:rPr>
        <w:rFonts w:ascii="Courier New" w:hAnsi="Courier New" w:hint="default"/>
      </w:rPr>
    </w:lvl>
    <w:lvl w:ilvl="5" w:tplc="E3086230">
      <w:start w:val="1"/>
      <w:numFmt w:val="bullet"/>
      <w:lvlText w:val=""/>
      <w:lvlJc w:val="left"/>
      <w:pPr>
        <w:ind w:left="4320" w:hanging="360"/>
      </w:pPr>
      <w:rPr>
        <w:rFonts w:ascii="Wingdings" w:hAnsi="Wingdings" w:hint="default"/>
      </w:rPr>
    </w:lvl>
    <w:lvl w:ilvl="6" w:tplc="3B2EDADC">
      <w:start w:val="1"/>
      <w:numFmt w:val="bullet"/>
      <w:lvlText w:val=""/>
      <w:lvlJc w:val="left"/>
      <w:pPr>
        <w:ind w:left="5040" w:hanging="360"/>
      </w:pPr>
      <w:rPr>
        <w:rFonts w:ascii="Symbol" w:hAnsi="Symbol" w:hint="default"/>
      </w:rPr>
    </w:lvl>
    <w:lvl w:ilvl="7" w:tplc="A4C6ACF2">
      <w:start w:val="1"/>
      <w:numFmt w:val="bullet"/>
      <w:lvlText w:val="o"/>
      <w:lvlJc w:val="left"/>
      <w:pPr>
        <w:ind w:left="5760" w:hanging="360"/>
      </w:pPr>
      <w:rPr>
        <w:rFonts w:ascii="Courier New" w:hAnsi="Courier New" w:hint="default"/>
      </w:rPr>
    </w:lvl>
    <w:lvl w:ilvl="8" w:tplc="38AEE1E8">
      <w:start w:val="1"/>
      <w:numFmt w:val="bullet"/>
      <w:lvlText w:val=""/>
      <w:lvlJc w:val="left"/>
      <w:pPr>
        <w:ind w:left="6480" w:hanging="360"/>
      </w:pPr>
      <w:rPr>
        <w:rFonts w:ascii="Wingdings" w:hAnsi="Wingdings" w:hint="default"/>
      </w:rPr>
    </w:lvl>
  </w:abstractNum>
  <w:abstractNum w:abstractNumId="8" w15:restartNumberingAfterBreak="0">
    <w:nsid w:val="2ABBF963"/>
    <w:multiLevelType w:val="hybridMultilevel"/>
    <w:tmpl w:val="97200A98"/>
    <w:lvl w:ilvl="0" w:tplc="EB7C9040">
      <w:start w:val="1"/>
      <w:numFmt w:val="bullet"/>
      <w:lvlText w:val="-"/>
      <w:lvlJc w:val="left"/>
      <w:pPr>
        <w:ind w:left="720" w:hanging="360"/>
      </w:pPr>
      <w:rPr>
        <w:rFonts w:ascii="Calibri" w:hAnsi="Calibri" w:hint="default"/>
      </w:rPr>
    </w:lvl>
    <w:lvl w:ilvl="1" w:tplc="67348C22">
      <w:start w:val="1"/>
      <w:numFmt w:val="bullet"/>
      <w:lvlText w:val="o"/>
      <w:lvlJc w:val="left"/>
      <w:pPr>
        <w:ind w:left="1440" w:hanging="360"/>
      </w:pPr>
      <w:rPr>
        <w:rFonts w:ascii="Courier New" w:hAnsi="Courier New" w:hint="default"/>
      </w:rPr>
    </w:lvl>
    <w:lvl w:ilvl="2" w:tplc="7B781424">
      <w:start w:val="1"/>
      <w:numFmt w:val="bullet"/>
      <w:lvlText w:val=""/>
      <w:lvlJc w:val="left"/>
      <w:pPr>
        <w:ind w:left="2160" w:hanging="360"/>
      </w:pPr>
      <w:rPr>
        <w:rFonts w:ascii="Wingdings" w:hAnsi="Wingdings" w:hint="default"/>
      </w:rPr>
    </w:lvl>
    <w:lvl w:ilvl="3" w:tplc="0FD47E8E">
      <w:start w:val="1"/>
      <w:numFmt w:val="bullet"/>
      <w:lvlText w:val=""/>
      <w:lvlJc w:val="left"/>
      <w:pPr>
        <w:ind w:left="2880" w:hanging="360"/>
      </w:pPr>
      <w:rPr>
        <w:rFonts w:ascii="Symbol" w:hAnsi="Symbol" w:hint="default"/>
      </w:rPr>
    </w:lvl>
    <w:lvl w:ilvl="4" w:tplc="8E1E76AC">
      <w:start w:val="1"/>
      <w:numFmt w:val="bullet"/>
      <w:lvlText w:val="o"/>
      <w:lvlJc w:val="left"/>
      <w:pPr>
        <w:ind w:left="3600" w:hanging="360"/>
      </w:pPr>
      <w:rPr>
        <w:rFonts w:ascii="Courier New" w:hAnsi="Courier New" w:hint="default"/>
      </w:rPr>
    </w:lvl>
    <w:lvl w:ilvl="5" w:tplc="4014B9B4">
      <w:start w:val="1"/>
      <w:numFmt w:val="bullet"/>
      <w:lvlText w:val=""/>
      <w:lvlJc w:val="left"/>
      <w:pPr>
        <w:ind w:left="4320" w:hanging="360"/>
      </w:pPr>
      <w:rPr>
        <w:rFonts w:ascii="Wingdings" w:hAnsi="Wingdings" w:hint="default"/>
      </w:rPr>
    </w:lvl>
    <w:lvl w:ilvl="6" w:tplc="E4A2A35C">
      <w:start w:val="1"/>
      <w:numFmt w:val="bullet"/>
      <w:lvlText w:val=""/>
      <w:lvlJc w:val="left"/>
      <w:pPr>
        <w:ind w:left="5040" w:hanging="360"/>
      </w:pPr>
      <w:rPr>
        <w:rFonts w:ascii="Symbol" w:hAnsi="Symbol" w:hint="default"/>
      </w:rPr>
    </w:lvl>
    <w:lvl w:ilvl="7" w:tplc="6ED2EB2E">
      <w:start w:val="1"/>
      <w:numFmt w:val="bullet"/>
      <w:lvlText w:val="o"/>
      <w:lvlJc w:val="left"/>
      <w:pPr>
        <w:ind w:left="5760" w:hanging="360"/>
      </w:pPr>
      <w:rPr>
        <w:rFonts w:ascii="Courier New" w:hAnsi="Courier New" w:hint="default"/>
      </w:rPr>
    </w:lvl>
    <w:lvl w:ilvl="8" w:tplc="C6600EE8">
      <w:start w:val="1"/>
      <w:numFmt w:val="bullet"/>
      <w:lvlText w:val=""/>
      <w:lvlJc w:val="left"/>
      <w:pPr>
        <w:ind w:left="6480" w:hanging="360"/>
      </w:pPr>
      <w:rPr>
        <w:rFonts w:ascii="Wingdings" w:hAnsi="Wingdings" w:hint="default"/>
      </w:rPr>
    </w:lvl>
  </w:abstractNum>
  <w:abstractNum w:abstractNumId="9" w15:restartNumberingAfterBreak="0">
    <w:nsid w:val="2E093E47"/>
    <w:multiLevelType w:val="hybridMultilevel"/>
    <w:tmpl w:val="F58EE96C"/>
    <w:lvl w:ilvl="0" w:tplc="8B50150C">
      <w:start w:val="1"/>
      <w:numFmt w:val="bullet"/>
      <w:lvlText w:val="-"/>
      <w:lvlJc w:val="left"/>
      <w:pPr>
        <w:ind w:left="720" w:hanging="360"/>
      </w:pPr>
      <w:rPr>
        <w:rFonts w:ascii="Calibri" w:hAnsi="Calibri" w:hint="default"/>
      </w:rPr>
    </w:lvl>
    <w:lvl w:ilvl="1" w:tplc="EAF44218">
      <w:start w:val="1"/>
      <w:numFmt w:val="bullet"/>
      <w:lvlText w:val="o"/>
      <w:lvlJc w:val="left"/>
      <w:pPr>
        <w:ind w:left="1440" w:hanging="360"/>
      </w:pPr>
      <w:rPr>
        <w:rFonts w:ascii="Courier New" w:hAnsi="Courier New" w:hint="default"/>
      </w:rPr>
    </w:lvl>
    <w:lvl w:ilvl="2" w:tplc="E968D060">
      <w:start w:val="1"/>
      <w:numFmt w:val="bullet"/>
      <w:lvlText w:val=""/>
      <w:lvlJc w:val="left"/>
      <w:pPr>
        <w:ind w:left="2160" w:hanging="360"/>
      </w:pPr>
      <w:rPr>
        <w:rFonts w:ascii="Wingdings" w:hAnsi="Wingdings" w:hint="default"/>
      </w:rPr>
    </w:lvl>
    <w:lvl w:ilvl="3" w:tplc="7C74059C">
      <w:start w:val="1"/>
      <w:numFmt w:val="bullet"/>
      <w:lvlText w:val=""/>
      <w:lvlJc w:val="left"/>
      <w:pPr>
        <w:ind w:left="2880" w:hanging="360"/>
      </w:pPr>
      <w:rPr>
        <w:rFonts w:ascii="Symbol" w:hAnsi="Symbol" w:hint="default"/>
      </w:rPr>
    </w:lvl>
    <w:lvl w:ilvl="4" w:tplc="9A98638A">
      <w:start w:val="1"/>
      <w:numFmt w:val="bullet"/>
      <w:lvlText w:val="o"/>
      <w:lvlJc w:val="left"/>
      <w:pPr>
        <w:ind w:left="3600" w:hanging="360"/>
      </w:pPr>
      <w:rPr>
        <w:rFonts w:ascii="Courier New" w:hAnsi="Courier New" w:hint="default"/>
      </w:rPr>
    </w:lvl>
    <w:lvl w:ilvl="5" w:tplc="0D04B2DC">
      <w:start w:val="1"/>
      <w:numFmt w:val="bullet"/>
      <w:lvlText w:val=""/>
      <w:lvlJc w:val="left"/>
      <w:pPr>
        <w:ind w:left="4320" w:hanging="360"/>
      </w:pPr>
      <w:rPr>
        <w:rFonts w:ascii="Wingdings" w:hAnsi="Wingdings" w:hint="default"/>
      </w:rPr>
    </w:lvl>
    <w:lvl w:ilvl="6" w:tplc="3774DC3A">
      <w:start w:val="1"/>
      <w:numFmt w:val="bullet"/>
      <w:lvlText w:val=""/>
      <w:lvlJc w:val="left"/>
      <w:pPr>
        <w:ind w:left="5040" w:hanging="360"/>
      </w:pPr>
      <w:rPr>
        <w:rFonts w:ascii="Symbol" w:hAnsi="Symbol" w:hint="default"/>
      </w:rPr>
    </w:lvl>
    <w:lvl w:ilvl="7" w:tplc="37EA7002">
      <w:start w:val="1"/>
      <w:numFmt w:val="bullet"/>
      <w:lvlText w:val="o"/>
      <w:lvlJc w:val="left"/>
      <w:pPr>
        <w:ind w:left="5760" w:hanging="360"/>
      </w:pPr>
      <w:rPr>
        <w:rFonts w:ascii="Courier New" w:hAnsi="Courier New" w:hint="default"/>
      </w:rPr>
    </w:lvl>
    <w:lvl w:ilvl="8" w:tplc="7F42708E">
      <w:start w:val="1"/>
      <w:numFmt w:val="bullet"/>
      <w:lvlText w:val=""/>
      <w:lvlJc w:val="left"/>
      <w:pPr>
        <w:ind w:left="6480" w:hanging="360"/>
      </w:pPr>
      <w:rPr>
        <w:rFonts w:ascii="Wingdings" w:hAnsi="Wingdings" w:hint="default"/>
      </w:rPr>
    </w:lvl>
  </w:abstractNum>
  <w:abstractNum w:abstractNumId="10" w15:restartNumberingAfterBreak="0">
    <w:nsid w:val="2ECBFF86"/>
    <w:multiLevelType w:val="hybridMultilevel"/>
    <w:tmpl w:val="1922790C"/>
    <w:lvl w:ilvl="0" w:tplc="4B9C084E">
      <w:start w:val="1"/>
      <w:numFmt w:val="bullet"/>
      <w:lvlText w:val="-"/>
      <w:lvlJc w:val="left"/>
      <w:pPr>
        <w:ind w:left="720" w:hanging="360"/>
      </w:pPr>
      <w:rPr>
        <w:rFonts w:ascii="Calibri" w:hAnsi="Calibri" w:hint="default"/>
      </w:rPr>
    </w:lvl>
    <w:lvl w:ilvl="1" w:tplc="DB8E7C4E">
      <w:start w:val="1"/>
      <w:numFmt w:val="bullet"/>
      <w:lvlText w:val="o"/>
      <w:lvlJc w:val="left"/>
      <w:pPr>
        <w:ind w:left="1440" w:hanging="360"/>
      </w:pPr>
      <w:rPr>
        <w:rFonts w:ascii="Courier New" w:hAnsi="Courier New" w:hint="default"/>
      </w:rPr>
    </w:lvl>
    <w:lvl w:ilvl="2" w:tplc="4B1AA354">
      <w:start w:val="1"/>
      <w:numFmt w:val="bullet"/>
      <w:lvlText w:val=""/>
      <w:lvlJc w:val="left"/>
      <w:pPr>
        <w:ind w:left="2160" w:hanging="360"/>
      </w:pPr>
      <w:rPr>
        <w:rFonts w:ascii="Wingdings" w:hAnsi="Wingdings" w:hint="default"/>
      </w:rPr>
    </w:lvl>
    <w:lvl w:ilvl="3" w:tplc="5C348994">
      <w:start w:val="1"/>
      <w:numFmt w:val="bullet"/>
      <w:lvlText w:val=""/>
      <w:lvlJc w:val="left"/>
      <w:pPr>
        <w:ind w:left="2880" w:hanging="360"/>
      </w:pPr>
      <w:rPr>
        <w:rFonts w:ascii="Symbol" w:hAnsi="Symbol" w:hint="default"/>
      </w:rPr>
    </w:lvl>
    <w:lvl w:ilvl="4" w:tplc="81C4C478">
      <w:start w:val="1"/>
      <w:numFmt w:val="bullet"/>
      <w:lvlText w:val="o"/>
      <w:lvlJc w:val="left"/>
      <w:pPr>
        <w:ind w:left="3600" w:hanging="360"/>
      </w:pPr>
      <w:rPr>
        <w:rFonts w:ascii="Courier New" w:hAnsi="Courier New" w:hint="default"/>
      </w:rPr>
    </w:lvl>
    <w:lvl w:ilvl="5" w:tplc="E5545000">
      <w:start w:val="1"/>
      <w:numFmt w:val="bullet"/>
      <w:lvlText w:val=""/>
      <w:lvlJc w:val="left"/>
      <w:pPr>
        <w:ind w:left="4320" w:hanging="360"/>
      </w:pPr>
      <w:rPr>
        <w:rFonts w:ascii="Wingdings" w:hAnsi="Wingdings" w:hint="default"/>
      </w:rPr>
    </w:lvl>
    <w:lvl w:ilvl="6" w:tplc="8CFE5DA2">
      <w:start w:val="1"/>
      <w:numFmt w:val="bullet"/>
      <w:lvlText w:val=""/>
      <w:lvlJc w:val="left"/>
      <w:pPr>
        <w:ind w:left="5040" w:hanging="360"/>
      </w:pPr>
      <w:rPr>
        <w:rFonts w:ascii="Symbol" w:hAnsi="Symbol" w:hint="default"/>
      </w:rPr>
    </w:lvl>
    <w:lvl w:ilvl="7" w:tplc="9A344C9A">
      <w:start w:val="1"/>
      <w:numFmt w:val="bullet"/>
      <w:lvlText w:val="o"/>
      <w:lvlJc w:val="left"/>
      <w:pPr>
        <w:ind w:left="5760" w:hanging="360"/>
      </w:pPr>
      <w:rPr>
        <w:rFonts w:ascii="Courier New" w:hAnsi="Courier New" w:hint="default"/>
      </w:rPr>
    </w:lvl>
    <w:lvl w:ilvl="8" w:tplc="1CC8AE64">
      <w:start w:val="1"/>
      <w:numFmt w:val="bullet"/>
      <w:lvlText w:val=""/>
      <w:lvlJc w:val="left"/>
      <w:pPr>
        <w:ind w:left="6480" w:hanging="360"/>
      </w:pPr>
      <w:rPr>
        <w:rFonts w:ascii="Wingdings" w:hAnsi="Wingdings" w:hint="default"/>
      </w:rPr>
    </w:lvl>
  </w:abstractNum>
  <w:abstractNum w:abstractNumId="11" w15:restartNumberingAfterBreak="0">
    <w:nsid w:val="2EF8C70F"/>
    <w:multiLevelType w:val="hybridMultilevel"/>
    <w:tmpl w:val="CAB40330"/>
    <w:lvl w:ilvl="0" w:tplc="B7469264">
      <w:start w:val="1"/>
      <w:numFmt w:val="bullet"/>
      <w:lvlText w:val="-"/>
      <w:lvlJc w:val="left"/>
      <w:pPr>
        <w:ind w:left="720" w:hanging="360"/>
      </w:pPr>
      <w:rPr>
        <w:rFonts w:ascii="Calibri" w:hAnsi="Calibri" w:hint="default"/>
      </w:rPr>
    </w:lvl>
    <w:lvl w:ilvl="1" w:tplc="713ED462">
      <w:start w:val="1"/>
      <w:numFmt w:val="bullet"/>
      <w:lvlText w:val="o"/>
      <w:lvlJc w:val="left"/>
      <w:pPr>
        <w:ind w:left="1440" w:hanging="360"/>
      </w:pPr>
      <w:rPr>
        <w:rFonts w:ascii="Courier New" w:hAnsi="Courier New" w:hint="default"/>
      </w:rPr>
    </w:lvl>
    <w:lvl w:ilvl="2" w:tplc="56767590">
      <w:start w:val="1"/>
      <w:numFmt w:val="bullet"/>
      <w:lvlText w:val=""/>
      <w:lvlJc w:val="left"/>
      <w:pPr>
        <w:ind w:left="2160" w:hanging="360"/>
      </w:pPr>
      <w:rPr>
        <w:rFonts w:ascii="Wingdings" w:hAnsi="Wingdings" w:hint="default"/>
      </w:rPr>
    </w:lvl>
    <w:lvl w:ilvl="3" w:tplc="9BE2DC6A">
      <w:start w:val="1"/>
      <w:numFmt w:val="bullet"/>
      <w:lvlText w:val=""/>
      <w:lvlJc w:val="left"/>
      <w:pPr>
        <w:ind w:left="2880" w:hanging="360"/>
      </w:pPr>
      <w:rPr>
        <w:rFonts w:ascii="Symbol" w:hAnsi="Symbol" w:hint="default"/>
      </w:rPr>
    </w:lvl>
    <w:lvl w:ilvl="4" w:tplc="8B9209F0">
      <w:start w:val="1"/>
      <w:numFmt w:val="bullet"/>
      <w:lvlText w:val="o"/>
      <w:lvlJc w:val="left"/>
      <w:pPr>
        <w:ind w:left="3600" w:hanging="360"/>
      </w:pPr>
      <w:rPr>
        <w:rFonts w:ascii="Courier New" w:hAnsi="Courier New" w:hint="default"/>
      </w:rPr>
    </w:lvl>
    <w:lvl w:ilvl="5" w:tplc="B0B8061C">
      <w:start w:val="1"/>
      <w:numFmt w:val="bullet"/>
      <w:lvlText w:val=""/>
      <w:lvlJc w:val="left"/>
      <w:pPr>
        <w:ind w:left="4320" w:hanging="360"/>
      </w:pPr>
      <w:rPr>
        <w:rFonts w:ascii="Wingdings" w:hAnsi="Wingdings" w:hint="default"/>
      </w:rPr>
    </w:lvl>
    <w:lvl w:ilvl="6" w:tplc="C242F17C">
      <w:start w:val="1"/>
      <w:numFmt w:val="bullet"/>
      <w:lvlText w:val=""/>
      <w:lvlJc w:val="left"/>
      <w:pPr>
        <w:ind w:left="5040" w:hanging="360"/>
      </w:pPr>
      <w:rPr>
        <w:rFonts w:ascii="Symbol" w:hAnsi="Symbol" w:hint="default"/>
      </w:rPr>
    </w:lvl>
    <w:lvl w:ilvl="7" w:tplc="A7642404">
      <w:start w:val="1"/>
      <w:numFmt w:val="bullet"/>
      <w:lvlText w:val="o"/>
      <w:lvlJc w:val="left"/>
      <w:pPr>
        <w:ind w:left="5760" w:hanging="360"/>
      </w:pPr>
      <w:rPr>
        <w:rFonts w:ascii="Courier New" w:hAnsi="Courier New" w:hint="default"/>
      </w:rPr>
    </w:lvl>
    <w:lvl w:ilvl="8" w:tplc="0A48ABC4">
      <w:start w:val="1"/>
      <w:numFmt w:val="bullet"/>
      <w:lvlText w:val=""/>
      <w:lvlJc w:val="left"/>
      <w:pPr>
        <w:ind w:left="6480" w:hanging="360"/>
      </w:pPr>
      <w:rPr>
        <w:rFonts w:ascii="Wingdings" w:hAnsi="Wingdings" w:hint="default"/>
      </w:rPr>
    </w:lvl>
  </w:abstractNum>
  <w:abstractNum w:abstractNumId="12" w15:restartNumberingAfterBreak="0">
    <w:nsid w:val="366D554F"/>
    <w:multiLevelType w:val="hybridMultilevel"/>
    <w:tmpl w:val="FFFFFFFF"/>
    <w:lvl w:ilvl="0" w:tplc="5366CF14">
      <w:start w:val="1"/>
      <w:numFmt w:val="bullet"/>
      <w:lvlText w:val="-"/>
      <w:lvlJc w:val="left"/>
      <w:pPr>
        <w:ind w:left="720" w:hanging="360"/>
      </w:pPr>
      <w:rPr>
        <w:rFonts w:ascii="Calibri" w:hAnsi="Calibri" w:hint="default"/>
      </w:rPr>
    </w:lvl>
    <w:lvl w:ilvl="1" w:tplc="F24A96A0">
      <w:start w:val="1"/>
      <w:numFmt w:val="bullet"/>
      <w:lvlText w:val="o"/>
      <w:lvlJc w:val="left"/>
      <w:pPr>
        <w:ind w:left="1440" w:hanging="360"/>
      </w:pPr>
      <w:rPr>
        <w:rFonts w:ascii="Courier New" w:hAnsi="Courier New" w:hint="default"/>
      </w:rPr>
    </w:lvl>
    <w:lvl w:ilvl="2" w:tplc="F0941908">
      <w:start w:val="1"/>
      <w:numFmt w:val="bullet"/>
      <w:lvlText w:val=""/>
      <w:lvlJc w:val="left"/>
      <w:pPr>
        <w:ind w:left="2160" w:hanging="360"/>
      </w:pPr>
      <w:rPr>
        <w:rFonts w:ascii="Wingdings" w:hAnsi="Wingdings" w:hint="default"/>
      </w:rPr>
    </w:lvl>
    <w:lvl w:ilvl="3" w:tplc="A384AC42">
      <w:start w:val="1"/>
      <w:numFmt w:val="bullet"/>
      <w:lvlText w:val=""/>
      <w:lvlJc w:val="left"/>
      <w:pPr>
        <w:ind w:left="2880" w:hanging="360"/>
      </w:pPr>
      <w:rPr>
        <w:rFonts w:ascii="Symbol" w:hAnsi="Symbol" w:hint="default"/>
      </w:rPr>
    </w:lvl>
    <w:lvl w:ilvl="4" w:tplc="DD405B6A">
      <w:start w:val="1"/>
      <w:numFmt w:val="bullet"/>
      <w:lvlText w:val="o"/>
      <w:lvlJc w:val="left"/>
      <w:pPr>
        <w:ind w:left="3600" w:hanging="360"/>
      </w:pPr>
      <w:rPr>
        <w:rFonts w:ascii="Courier New" w:hAnsi="Courier New" w:hint="default"/>
      </w:rPr>
    </w:lvl>
    <w:lvl w:ilvl="5" w:tplc="4D589F88">
      <w:start w:val="1"/>
      <w:numFmt w:val="bullet"/>
      <w:lvlText w:val=""/>
      <w:lvlJc w:val="left"/>
      <w:pPr>
        <w:ind w:left="4320" w:hanging="360"/>
      </w:pPr>
      <w:rPr>
        <w:rFonts w:ascii="Wingdings" w:hAnsi="Wingdings" w:hint="default"/>
      </w:rPr>
    </w:lvl>
    <w:lvl w:ilvl="6" w:tplc="D5A82658">
      <w:start w:val="1"/>
      <w:numFmt w:val="bullet"/>
      <w:lvlText w:val=""/>
      <w:lvlJc w:val="left"/>
      <w:pPr>
        <w:ind w:left="5040" w:hanging="360"/>
      </w:pPr>
      <w:rPr>
        <w:rFonts w:ascii="Symbol" w:hAnsi="Symbol" w:hint="default"/>
      </w:rPr>
    </w:lvl>
    <w:lvl w:ilvl="7" w:tplc="4A4495A0">
      <w:start w:val="1"/>
      <w:numFmt w:val="bullet"/>
      <w:lvlText w:val="o"/>
      <w:lvlJc w:val="left"/>
      <w:pPr>
        <w:ind w:left="5760" w:hanging="360"/>
      </w:pPr>
      <w:rPr>
        <w:rFonts w:ascii="Courier New" w:hAnsi="Courier New" w:hint="default"/>
      </w:rPr>
    </w:lvl>
    <w:lvl w:ilvl="8" w:tplc="910E2974">
      <w:start w:val="1"/>
      <w:numFmt w:val="bullet"/>
      <w:lvlText w:val=""/>
      <w:lvlJc w:val="left"/>
      <w:pPr>
        <w:ind w:left="6480" w:hanging="360"/>
      </w:pPr>
      <w:rPr>
        <w:rFonts w:ascii="Wingdings" w:hAnsi="Wingdings" w:hint="default"/>
      </w:rPr>
    </w:lvl>
  </w:abstractNum>
  <w:abstractNum w:abstractNumId="13" w15:restartNumberingAfterBreak="0">
    <w:nsid w:val="38032BB8"/>
    <w:multiLevelType w:val="hybridMultilevel"/>
    <w:tmpl w:val="7BBE86A8"/>
    <w:lvl w:ilvl="0" w:tplc="439C3B88">
      <w:start w:val="1"/>
      <w:numFmt w:val="bullet"/>
      <w:lvlText w:val="-"/>
      <w:lvlJc w:val="left"/>
      <w:pPr>
        <w:ind w:left="720" w:hanging="360"/>
      </w:pPr>
      <w:rPr>
        <w:rFonts w:ascii="Calibri" w:hAnsi="Calibri" w:hint="default"/>
      </w:rPr>
    </w:lvl>
    <w:lvl w:ilvl="1" w:tplc="46664118">
      <w:start w:val="1"/>
      <w:numFmt w:val="bullet"/>
      <w:lvlText w:val="o"/>
      <w:lvlJc w:val="left"/>
      <w:pPr>
        <w:ind w:left="1440" w:hanging="360"/>
      </w:pPr>
      <w:rPr>
        <w:rFonts w:ascii="Courier New" w:hAnsi="Courier New" w:hint="default"/>
      </w:rPr>
    </w:lvl>
    <w:lvl w:ilvl="2" w:tplc="B19E9FA8">
      <w:start w:val="1"/>
      <w:numFmt w:val="bullet"/>
      <w:lvlText w:val=""/>
      <w:lvlJc w:val="left"/>
      <w:pPr>
        <w:ind w:left="2160" w:hanging="360"/>
      </w:pPr>
      <w:rPr>
        <w:rFonts w:ascii="Wingdings" w:hAnsi="Wingdings" w:hint="default"/>
      </w:rPr>
    </w:lvl>
    <w:lvl w:ilvl="3" w:tplc="81D0A562">
      <w:start w:val="1"/>
      <w:numFmt w:val="bullet"/>
      <w:lvlText w:val=""/>
      <w:lvlJc w:val="left"/>
      <w:pPr>
        <w:ind w:left="2880" w:hanging="360"/>
      </w:pPr>
      <w:rPr>
        <w:rFonts w:ascii="Symbol" w:hAnsi="Symbol" w:hint="default"/>
      </w:rPr>
    </w:lvl>
    <w:lvl w:ilvl="4" w:tplc="5324E2F0">
      <w:start w:val="1"/>
      <w:numFmt w:val="bullet"/>
      <w:lvlText w:val="o"/>
      <w:lvlJc w:val="left"/>
      <w:pPr>
        <w:ind w:left="3600" w:hanging="360"/>
      </w:pPr>
      <w:rPr>
        <w:rFonts w:ascii="Courier New" w:hAnsi="Courier New" w:hint="default"/>
      </w:rPr>
    </w:lvl>
    <w:lvl w:ilvl="5" w:tplc="D504831E">
      <w:start w:val="1"/>
      <w:numFmt w:val="bullet"/>
      <w:lvlText w:val=""/>
      <w:lvlJc w:val="left"/>
      <w:pPr>
        <w:ind w:left="4320" w:hanging="360"/>
      </w:pPr>
      <w:rPr>
        <w:rFonts w:ascii="Wingdings" w:hAnsi="Wingdings" w:hint="default"/>
      </w:rPr>
    </w:lvl>
    <w:lvl w:ilvl="6" w:tplc="8D2A2044">
      <w:start w:val="1"/>
      <w:numFmt w:val="bullet"/>
      <w:lvlText w:val=""/>
      <w:lvlJc w:val="left"/>
      <w:pPr>
        <w:ind w:left="5040" w:hanging="360"/>
      </w:pPr>
      <w:rPr>
        <w:rFonts w:ascii="Symbol" w:hAnsi="Symbol" w:hint="default"/>
      </w:rPr>
    </w:lvl>
    <w:lvl w:ilvl="7" w:tplc="4D447E18">
      <w:start w:val="1"/>
      <w:numFmt w:val="bullet"/>
      <w:lvlText w:val="o"/>
      <w:lvlJc w:val="left"/>
      <w:pPr>
        <w:ind w:left="5760" w:hanging="360"/>
      </w:pPr>
      <w:rPr>
        <w:rFonts w:ascii="Courier New" w:hAnsi="Courier New" w:hint="default"/>
      </w:rPr>
    </w:lvl>
    <w:lvl w:ilvl="8" w:tplc="E5BA9BBE">
      <w:start w:val="1"/>
      <w:numFmt w:val="bullet"/>
      <w:lvlText w:val=""/>
      <w:lvlJc w:val="left"/>
      <w:pPr>
        <w:ind w:left="6480" w:hanging="360"/>
      </w:pPr>
      <w:rPr>
        <w:rFonts w:ascii="Wingdings" w:hAnsi="Wingdings" w:hint="default"/>
      </w:rPr>
    </w:lvl>
  </w:abstractNum>
  <w:abstractNum w:abstractNumId="14" w15:restartNumberingAfterBreak="0">
    <w:nsid w:val="4100640A"/>
    <w:multiLevelType w:val="multilevel"/>
    <w:tmpl w:val="2C9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574A7"/>
    <w:multiLevelType w:val="multilevel"/>
    <w:tmpl w:val="015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0842E"/>
    <w:multiLevelType w:val="hybridMultilevel"/>
    <w:tmpl w:val="85023A48"/>
    <w:lvl w:ilvl="0" w:tplc="4D32E3AE">
      <w:start w:val="1"/>
      <w:numFmt w:val="bullet"/>
      <w:lvlText w:val="-"/>
      <w:lvlJc w:val="left"/>
      <w:pPr>
        <w:ind w:left="720" w:hanging="360"/>
      </w:pPr>
      <w:rPr>
        <w:rFonts w:ascii="Calibri" w:hAnsi="Calibri" w:hint="default"/>
      </w:rPr>
    </w:lvl>
    <w:lvl w:ilvl="1" w:tplc="4508C27E">
      <w:start w:val="1"/>
      <w:numFmt w:val="bullet"/>
      <w:lvlText w:val="o"/>
      <w:lvlJc w:val="left"/>
      <w:pPr>
        <w:ind w:left="1440" w:hanging="360"/>
      </w:pPr>
      <w:rPr>
        <w:rFonts w:ascii="Courier New" w:hAnsi="Courier New" w:hint="default"/>
      </w:rPr>
    </w:lvl>
    <w:lvl w:ilvl="2" w:tplc="CD42DF34">
      <w:start w:val="1"/>
      <w:numFmt w:val="bullet"/>
      <w:lvlText w:val=""/>
      <w:lvlJc w:val="left"/>
      <w:pPr>
        <w:ind w:left="2160" w:hanging="360"/>
      </w:pPr>
      <w:rPr>
        <w:rFonts w:ascii="Wingdings" w:hAnsi="Wingdings" w:hint="default"/>
      </w:rPr>
    </w:lvl>
    <w:lvl w:ilvl="3" w:tplc="89168232">
      <w:start w:val="1"/>
      <w:numFmt w:val="bullet"/>
      <w:lvlText w:val=""/>
      <w:lvlJc w:val="left"/>
      <w:pPr>
        <w:ind w:left="2880" w:hanging="360"/>
      </w:pPr>
      <w:rPr>
        <w:rFonts w:ascii="Symbol" w:hAnsi="Symbol" w:hint="default"/>
      </w:rPr>
    </w:lvl>
    <w:lvl w:ilvl="4" w:tplc="42D08658">
      <w:start w:val="1"/>
      <w:numFmt w:val="bullet"/>
      <w:lvlText w:val="o"/>
      <w:lvlJc w:val="left"/>
      <w:pPr>
        <w:ind w:left="3600" w:hanging="360"/>
      </w:pPr>
      <w:rPr>
        <w:rFonts w:ascii="Courier New" w:hAnsi="Courier New" w:hint="default"/>
      </w:rPr>
    </w:lvl>
    <w:lvl w:ilvl="5" w:tplc="3EC2E4D4">
      <w:start w:val="1"/>
      <w:numFmt w:val="bullet"/>
      <w:lvlText w:val=""/>
      <w:lvlJc w:val="left"/>
      <w:pPr>
        <w:ind w:left="4320" w:hanging="360"/>
      </w:pPr>
      <w:rPr>
        <w:rFonts w:ascii="Wingdings" w:hAnsi="Wingdings" w:hint="default"/>
      </w:rPr>
    </w:lvl>
    <w:lvl w:ilvl="6" w:tplc="4D9CC04E">
      <w:start w:val="1"/>
      <w:numFmt w:val="bullet"/>
      <w:lvlText w:val=""/>
      <w:lvlJc w:val="left"/>
      <w:pPr>
        <w:ind w:left="5040" w:hanging="360"/>
      </w:pPr>
      <w:rPr>
        <w:rFonts w:ascii="Symbol" w:hAnsi="Symbol" w:hint="default"/>
      </w:rPr>
    </w:lvl>
    <w:lvl w:ilvl="7" w:tplc="F77ACBB4">
      <w:start w:val="1"/>
      <w:numFmt w:val="bullet"/>
      <w:lvlText w:val="o"/>
      <w:lvlJc w:val="left"/>
      <w:pPr>
        <w:ind w:left="5760" w:hanging="360"/>
      </w:pPr>
      <w:rPr>
        <w:rFonts w:ascii="Courier New" w:hAnsi="Courier New" w:hint="default"/>
      </w:rPr>
    </w:lvl>
    <w:lvl w:ilvl="8" w:tplc="4A60B544">
      <w:start w:val="1"/>
      <w:numFmt w:val="bullet"/>
      <w:lvlText w:val=""/>
      <w:lvlJc w:val="left"/>
      <w:pPr>
        <w:ind w:left="6480" w:hanging="360"/>
      </w:pPr>
      <w:rPr>
        <w:rFonts w:ascii="Wingdings" w:hAnsi="Wingdings" w:hint="default"/>
      </w:rPr>
    </w:lvl>
  </w:abstractNum>
  <w:abstractNum w:abstractNumId="17" w15:restartNumberingAfterBreak="0">
    <w:nsid w:val="51184263"/>
    <w:multiLevelType w:val="hybridMultilevel"/>
    <w:tmpl w:val="D2C6757A"/>
    <w:lvl w:ilvl="0" w:tplc="3BB60BCC">
      <w:start w:val="1"/>
      <w:numFmt w:val="bullet"/>
      <w:lvlText w:val="-"/>
      <w:lvlJc w:val="left"/>
      <w:pPr>
        <w:ind w:left="720" w:hanging="360"/>
      </w:pPr>
      <w:rPr>
        <w:rFonts w:ascii="Calibri" w:hAnsi="Calibri" w:hint="default"/>
      </w:rPr>
    </w:lvl>
    <w:lvl w:ilvl="1" w:tplc="DA50EDEA">
      <w:start w:val="1"/>
      <w:numFmt w:val="bullet"/>
      <w:lvlText w:val="o"/>
      <w:lvlJc w:val="left"/>
      <w:pPr>
        <w:ind w:left="1440" w:hanging="360"/>
      </w:pPr>
      <w:rPr>
        <w:rFonts w:ascii="Courier New" w:hAnsi="Courier New" w:hint="default"/>
      </w:rPr>
    </w:lvl>
    <w:lvl w:ilvl="2" w:tplc="B4B8AA94">
      <w:start w:val="1"/>
      <w:numFmt w:val="bullet"/>
      <w:lvlText w:val=""/>
      <w:lvlJc w:val="left"/>
      <w:pPr>
        <w:ind w:left="2160" w:hanging="360"/>
      </w:pPr>
      <w:rPr>
        <w:rFonts w:ascii="Wingdings" w:hAnsi="Wingdings" w:hint="default"/>
      </w:rPr>
    </w:lvl>
    <w:lvl w:ilvl="3" w:tplc="99862ED4">
      <w:start w:val="1"/>
      <w:numFmt w:val="bullet"/>
      <w:lvlText w:val=""/>
      <w:lvlJc w:val="left"/>
      <w:pPr>
        <w:ind w:left="2880" w:hanging="360"/>
      </w:pPr>
      <w:rPr>
        <w:rFonts w:ascii="Symbol" w:hAnsi="Symbol" w:hint="default"/>
      </w:rPr>
    </w:lvl>
    <w:lvl w:ilvl="4" w:tplc="DD385686">
      <w:start w:val="1"/>
      <w:numFmt w:val="bullet"/>
      <w:lvlText w:val="o"/>
      <w:lvlJc w:val="left"/>
      <w:pPr>
        <w:ind w:left="3600" w:hanging="360"/>
      </w:pPr>
      <w:rPr>
        <w:rFonts w:ascii="Courier New" w:hAnsi="Courier New" w:hint="default"/>
      </w:rPr>
    </w:lvl>
    <w:lvl w:ilvl="5" w:tplc="CE3EC138">
      <w:start w:val="1"/>
      <w:numFmt w:val="bullet"/>
      <w:lvlText w:val=""/>
      <w:lvlJc w:val="left"/>
      <w:pPr>
        <w:ind w:left="4320" w:hanging="360"/>
      </w:pPr>
      <w:rPr>
        <w:rFonts w:ascii="Wingdings" w:hAnsi="Wingdings" w:hint="default"/>
      </w:rPr>
    </w:lvl>
    <w:lvl w:ilvl="6" w:tplc="0EF2B964">
      <w:start w:val="1"/>
      <w:numFmt w:val="bullet"/>
      <w:lvlText w:val=""/>
      <w:lvlJc w:val="left"/>
      <w:pPr>
        <w:ind w:left="5040" w:hanging="360"/>
      </w:pPr>
      <w:rPr>
        <w:rFonts w:ascii="Symbol" w:hAnsi="Symbol" w:hint="default"/>
      </w:rPr>
    </w:lvl>
    <w:lvl w:ilvl="7" w:tplc="B6CAEC70">
      <w:start w:val="1"/>
      <w:numFmt w:val="bullet"/>
      <w:lvlText w:val="o"/>
      <w:lvlJc w:val="left"/>
      <w:pPr>
        <w:ind w:left="5760" w:hanging="360"/>
      </w:pPr>
      <w:rPr>
        <w:rFonts w:ascii="Courier New" w:hAnsi="Courier New" w:hint="default"/>
      </w:rPr>
    </w:lvl>
    <w:lvl w:ilvl="8" w:tplc="214E0EAA">
      <w:start w:val="1"/>
      <w:numFmt w:val="bullet"/>
      <w:lvlText w:val=""/>
      <w:lvlJc w:val="left"/>
      <w:pPr>
        <w:ind w:left="6480" w:hanging="360"/>
      </w:pPr>
      <w:rPr>
        <w:rFonts w:ascii="Wingdings" w:hAnsi="Wingdings" w:hint="default"/>
      </w:rPr>
    </w:lvl>
  </w:abstractNum>
  <w:abstractNum w:abstractNumId="18" w15:restartNumberingAfterBreak="0">
    <w:nsid w:val="5D4E2C07"/>
    <w:multiLevelType w:val="hybridMultilevel"/>
    <w:tmpl w:val="783881CA"/>
    <w:lvl w:ilvl="0" w:tplc="8510586E">
      <w:start w:val="1"/>
      <w:numFmt w:val="bullet"/>
      <w:lvlText w:val="-"/>
      <w:lvlJc w:val="left"/>
      <w:pPr>
        <w:ind w:left="720" w:hanging="360"/>
      </w:pPr>
      <w:rPr>
        <w:rFonts w:ascii="Calibri" w:hAnsi="Calibri" w:hint="default"/>
      </w:rPr>
    </w:lvl>
    <w:lvl w:ilvl="1" w:tplc="0D04D470">
      <w:start w:val="1"/>
      <w:numFmt w:val="bullet"/>
      <w:lvlText w:val="o"/>
      <w:lvlJc w:val="left"/>
      <w:pPr>
        <w:ind w:left="1440" w:hanging="360"/>
      </w:pPr>
      <w:rPr>
        <w:rFonts w:ascii="Courier New" w:hAnsi="Courier New" w:hint="default"/>
      </w:rPr>
    </w:lvl>
    <w:lvl w:ilvl="2" w:tplc="8EB8C83C">
      <w:start w:val="1"/>
      <w:numFmt w:val="bullet"/>
      <w:lvlText w:val=""/>
      <w:lvlJc w:val="left"/>
      <w:pPr>
        <w:ind w:left="2160" w:hanging="360"/>
      </w:pPr>
      <w:rPr>
        <w:rFonts w:ascii="Wingdings" w:hAnsi="Wingdings" w:hint="default"/>
      </w:rPr>
    </w:lvl>
    <w:lvl w:ilvl="3" w:tplc="2DC42A52">
      <w:start w:val="1"/>
      <w:numFmt w:val="bullet"/>
      <w:lvlText w:val=""/>
      <w:lvlJc w:val="left"/>
      <w:pPr>
        <w:ind w:left="2880" w:hanging="360"/>
      </w:pPr>
      <w:rPr>
        <w:rFonts w:ascii="Symbol" w:hAnsi="Symbol" w:hint="default"/>
      </w:rPr>
    </w:lvl>
    <w:lvl w:ilvl="4" w:tplc="E31680E0">
      <w:start w:val="1"/>
      <w:numFmt w:val="bullet"/>
      <w:lvlText w:val="o"/>
      <w:lvlJc w:val="left"/>
      <w:pPr>
        <w:ind w:left="3600" w:hanging="360"/>
      </w:pPr>
      <w:rPr>
        <w:rFonts w:ascii="Courier New" w:hAnsi="Courier New" w:hint="default"/>
      </w:rPr>
    </w:lvl>
    <w:lvl w:ilvl="5" w:tplc="B51ECA3C">
      <w:start w:val="1"/>
      <w:numFmt w:val="bullet"/>
      <w:lvlText w:val=""/>
      <w:lvlJc w:val="left"/>
      <w:pPr>
        <w:ind w:left="4320" w:hanging="360"/>
      </w:pPr>
      <w:rPr>
        <w:rFonts w:ascii="Wingdings" w:hAnsi="Wingdings" w:hint="default"/>
      </w:rPr>
    </w:lvl>
    <w:lvl w:ilvl="6" w:tplc="FD6E0C66">
      <w:start w:val="1"/>
      <w:numFmt w:val="bullet"/>
      <w:lvlText w:val=""/>
      <w:lvlJc w:val="left"/>
      <w:pPr>
        <w:ind w:left="5040" w:hanging="360"/>
      </w:pPr>
      <w:rPr>
        <w:rFonts w:ascii="Symbol" w:hAnsi="Symbol" w:hint="default"/>
      </w:rPr>
    </w:lvl>
    <w:lvl w:ilvl="7" w:tplc="E8742738">
      <w:start w:val="1"/>
      <w:numFmt w:val="bullet"/>
      <w:lvlText w:val="o"/>
      <w:lvlJc w:val="left"/>
      <w:pPr>
        <w:ind w:left="5760" w:hanging="360"/>
      </w:pPr>
      <w:rPr>
        <w:rFonts w:ascii="Courier New" w:hAnsi="Courier New" w:hint="default"/>
      </w:rPr>
    </w:lvl>
    <w:lvl w:ilvl="8" w:tplc="085AC634">
      <w:start w:val="1"/>
      <w:numFmt w:val="bullet"/>
      <w:lvlText w:val=""/>
      <w:lvlJc w:val="left"/>
      <w:pPr>
        <w:ind w:left="6480" w:hanging="360"/>
      </w:pPr>
      <w:rPr>
        <w:rFonts w:ascii="Wingdings" w:hAnsi="Wingdings" w:hint="default"/>
      </w:rPr>
    </w:lvl>
  </w:abstractNum>
  <w:abstractNum w:abstractNumId="19" w15:restartNumberingAfterBreak="0">
    <w:nsid w:val="5F28B2B6"/>
    <w:multiLevelType w:val="hybridMultilevel"/>
    <w:tmpl w:val="B01EF47A"/>
    <w:lvl w:ilvl="0" w:tplc="AEF471D2">
      <w:start w:val="1"/>
      <w:numFmt w:val="bullet"/>
      <w:lvlText w:val="-"/>
      <w:lvlJc w:val="left"/>
      <w:pPr>
        <w:ind w:left="720" w:hanging="360"/>
      </w:pPr>
      <w:rPr>
        <w:rFonts w:ascii="Calibri" w:hAnsi="Calibri" w:hint="default"/>
      </w:rPr>
    </w:lvl>
    <w:lvl w:ilvl="1" w:tplc="E3B64E82">
      <w:start w:val="1"/>
      <w:numFmt w:val="bullet"/>
      <w:lvlText w:val="o"/>
      <w:lvlJc w:val="left"/>
      <w:pPr>
        <w:ind w:left="1440" w:hanging="360"/>
      </w:pPr>
      <w:rPr>
        <w:rFonts w:ascii="Courier New" w:hAnsi="Courier New" w:hint="default"/>
      </w:rPr>
    </w:lvl>
    <w:lvl w:ilvl="2" w:tplc="333E2402">
      <w:start w:val="1"/>
      <w:numFmt w:val="bullet"/>
      <w:lvlText w:val=""/>
      <w:lvlJc w:val="left"/>
      <w:pPr>
        <w:ind w:left="2160" w:hanging="360"/>
      </w:pPr>
      <w:rPr>
        <w:rFonts w:ascii="Wingdings" w:hAnsi="Wingdings" w:hint="default"/>
      </w:rPr>
    </w:lvl>
    <w:lvl w:ilvl="3" w:tplc="C90C5952">
      <w:start w:val="1"/>
      <w:numFmt w:val="bullet"/>
      <w:lvlText w:val=""/>
      <w:lvlJc w:val="left"/>
      <w:pPr>
        <w:ind w:left="2880" w:hanging="360"/>
      </w:pPr>
      <w:rPr>
        <w:rFonts w:ascii="Symbol" w:hAnsi="Symbol" w:hint="default"/>
      </w:rPr>
    </w:lvl>
    <w:lvl w:ilvl="4" w:tplc="3A6A8896">
      <w:start w:val="1"/>
      <w:numFmt w:val="bullet"/>
      <w:lvlText w:val="o"/>
      <w:lvlJc w:val="left"/>
      <w:pPr>
        <w:ind w:left="3600" w:hanging="360"/>
      </w:pPr>
      <w:rPr>
        <w:rFonts w:ascii="Courier New" w:hAnsi="Courier New" w:hint="default"/>
      </w:rPr>
    </w:lvl>
    <w:lvl w:ilvl="5" w:tplc="73DA0360">
      <w:start w:val="1"/>
      <w:numFmt w:val="bullet"/>
      <w:lvlText w:val=""/>
      <w:lvlJc w:val="left"/>
      <w:pPr>
        <w:ind w:left="4320" w:hanging="360"/>
      </w:pPr>
      <w:rPr>
        <w:rFonts w:ascii="Wingdings" w:hAnsi="Wingdings" w:hint="default"/>
      </w:rPr>
    </w:lvl>
    <w:lvl w:ilvl="6" w:tplc="F9D2A3C0">
      <w:start w:val="1"/>
      <w:numFmt w:val="bullet"/>
      <w:lvlText w:val=""/>
      <w:lvlJc w:val="left"/>
      <w:pPr>
        <w:ind w:left="5040" w:hanging="360"/>
      </w:pPr>
      <w:rPr>
        <w:rFonts w:ascii="Symbol" w:hAnsi="Symbol" w:hint="default"/>
      </w:rPr>
    </w:lvl>
    <w:lvl w:ilvl="7" w:tplc="889655AE">
      <w:start w:val="1"/>
      <w:numFmt w:val="bullet"/>
      <w:lvlText w:val="o"/>
      <w:lvlJc w:val="left"/>
      <w:pPr>
        <w:ind w:left="5760" w:hanging="360"/>
      </w:pPr>
      <w:rPr>
        <w:rFonts w:ascii="Courier New" w:hAnsi="Courier New" w:hint="default"/>
      </w:rPr>
    </w:lvl>
    <w:lvl w:ilvl="8" w:tplc="7096A1C4">
      <w:start w:val="1"/>
      <w:numFmt w:val="bullet"/>
      <w:lvlText w:val=""/>
      <w:lvlJc w:val="left"/>
      <w:pPr>
        <w:ind w:left="6480" w:hanging="360"/>
      </w:pPr>
      <w:rPr>
        <w:rFonts w:ascii="Wingdings" w:hAnsi="Wingdings" w:hint="default"/>
      </w:rPr>
    </w:lvl>
  </w:abstractNum>
  <w:abstractNum w:abstractNumId="20" w15:restartNumberingAfterBreak="0">
    <w:nsid w:val="63D2C24F"/>
    <w:multiLevelType w:val="hybridMultilevel"/>
    <w:tmpl w:val="A6E29A1E"/>
    <w:lvl w:ilvl="0" w:tplc="D70A157E">
      <w:start w:val="1"/>
      <w:numFmt w:val="bullet"/>
      <w:lvlText w:val="-"/>
      <w:lvlJc w:val="left"/>
      <w:pPr>
        <w:ind w:left="720" w:hanging="360"/>
      </w:pPr>
      <w:rPr>
        <w:rFonts w:ascii="Calibri" w:hAnsi="Calibri" w:hint="default"/>
      </w:rPr>
    </w:lvl>
    <w:lvl w:ilvl="1" w:tplc="091CD942">
      <w:start w:val="1"/>
      <w:numFmt w:val="bullet"/>
      <w:lvlText w:val="o"/>
      <w:lvlJc w:val="left"/>
      <w:pPr>
        <w:ind w:left="1440" w:hanging="360"/>
      </w:pPr>
      <w:rPr>
        <w:rFonts w:ascii="Courier New" w:hAnsi="Courier New" w:hint="default"/>
      </w:rPr>
    </w:lvl>
    <w:lvl w:ilvl="2" w:tplc="5A96BFDA">
      <w:start w:val="1"/>
      <w:numFmt w:val="bullet"/>
      <w:lvlText w:val=""/>
      <w:lvlJc w:val="left"/>
      <w:pPr>
        <w:ind w:left="2160" w:hanging="360"/>
      </w:pPr>
      <w:rPr>
        <w:rFonts w:ascii="Wingdings" w:hAnsi="Wingdings" w:hint="default"/>
      </w:rPr>
    </w:lvl>
    <w:lvl w:ilvl="3" w:tplc="BE8CB60C">
      <w:start w:val="1"/>
      <w:numFmt w:val="bullet"/>
      <w:lvlText w:val=""/>
      <w:lvlJc w:val="left"/>
      <w:pPr>
        <w:ind w:left="2880" w:hanging="360"/>
      </w:pPr>
      <w:rPr>
        <w:rFonts w:ascii="Symbol" w:hAnsi="Symbol" w:hint="default"/>
      </w:rPr>
    </w:lvl>
    <w:lvl w:ilvl="4" w:tplc="6D803FE2">
      <w:start w:val="1"/>
      <w:numFmt w:val="bullet"/>
      <w:lvlText w:val="o"/>
      <w:lvlJc w:val="left"/>
      <w:pPr>
        <w:ind w:left="3600" w:hanging="360"/>
      </w:pPr>
      <w:rPr>
        <w:rFonts w:ascii="Courier New" w:hAnsi="Courier New" w:hint="default"/>
      </w:rPr>
    </w:lvl>
    <w:lvl w:ilvl="5" w:tplc="1A42D740">
      <w:start w:val="1"/>
      <w:numFmt w:val="bullet"/>
      <w:lvlText w:val=""/>
      <w:lvlJc w:val="left"/>
      <w:pPr>
        <w:ind w:left="4320" w:hanging="360"/>
      </w:pPr>
      <w:rPr>
        <w:rFonts w:ascii="Wingdings" w:hAnsi="Wingdings" w:hint="default"/>
      </w:rPr>
    </w:lvl>
    <w:lvl w:ilvl="6" w:tplc="5BDEC24E">
      <w:start w:val="1"/>
      <w:numFmt w:val="bullet"/>
      <w:lvlText w:val=""/>
      <w:lvlJc w:val="left"/>
      <w:pPr>
        <w:ind w:left="5040" w:hanging="360"/>
      </w:pPr>
      <w:rPr>
        <w:rFonts w:ascii="Symbol" w:hAnsi="Symbol" w:hint="default"/>
      </w:rPr>
    </w:lvl>
    <w:lvl w:ilvl="7" w:tplc="DEEC9C98">
      <w:start w:val="1"/>
      <w:numFmt w:val="bullet"/>
      <w:lvlText w:val="o"/>
      <w:lvlJc w:val="left"/>
      <w:pPr>
        <w:ind w:left="5760" w:hanging="360"/>
      </w:pPr>
      <w:rPr>
        <w:rFonts w:ascii="Courier New" w:hAnsi="Courier New" w:hint="default"/>
      </w:rPr>
    </w:lvl>
    <w:lvl w:ilvl="8" w:tplc="01B491B6">
      <w:start w:val="1"/>
      <w:numFmt w:val="bullet"/>
      <w:lvlText w:val=""/>
      <w:lvlJc w:val="left"/>
      <w:pPr>
        <w:ind w:left="6480" w:hanging="360"/>
      </w:pPr>
      <w:rPr>
        <w:rFonts w:ascii="Wingdings" w:hAnsi="Wingdings" w:hint="default"/>
      </w:rPr>
    </w:lvl>
  </w:abstractNum>
  <w:abstractNum w:abstractNumId="21" w15:restartNumberingAfterBreak="0">
    <w:nsid w:val="66308533"/>
    <w:multiLevelType w:val="hybridMultilevel"/>
    <w:tmpl w:val="28B05BE6"/>
    <w:lvl w:ilvl="0" w:tplc="04349750">
      <w:start w:val="1"/>
      <w:numFmt w:val="bullet"/>
      <w:lvlText w:val="-"/>
      <w:lvlJc w:val="left"/>
      <w:pPr>
        <w:ind w:left="720" w:hanging="360"/>
      </w:pPr>
      <w:rPr>
        <w:rFonts w:ascii="Calibri" w:hAnsi="Calibri" w:hint="default"/>
      </w:rPr>
    </w:lvl>
    <w:lvl w:ilvl="1" w:tplc="685AC0BA">
      <w:start w:val="1"/>
      <w:numFmt w:val="bullet"/>
      <w:lvlText w:val="o"/>
      <w:lvlJc w:val="left"/>
      <w:pPr>
        <w:ind w:left="1440" w:hanging="360"/>
      </w:pPr>
      <w:rPr>
        <w:rFonts w:ascii="Courier New" w:hAnsi="Courier New" w:hint="default"/>
      </w:rPr>
    </w:lvl>
    <w:lvl w:ilvl="2" w:tplc="21982246">
      <w:start w:val="1"/>
      <w:numFmt w:val="bullet"/>
      <w:lvlText w:val=""/>
      <w:lvlJc w:val="left"/>
      <w:pPr>
        <w:ind w:left="2160" w:hanging="360"/>
      </w:pPr>
      <w:rPr>
        <w:rFonts w:ascii="Wingdings" w:hAnsi="Wingdings" w:hint="default"/>
      </w:rPr>
    </w:lvl>
    <w:lvl w:ilvl="3" w:tplc="633093EC">
      <w:start w:val="1"/>
      <w:numFmt w:val="bullet"/>
      <w:lvlText w:val=""/>
      <w:lvlJc w:val="left"/>
      <w:pPr>
        <w:ind w:left="2880" w:hanging="360"/>
      </w:pPr>
      <w:rPr>
        <w:rFonts w:ascii="Symbol" w:hAnsi="Symbol" w:hint="default"/>
      </w:rPr>
    </w:lvl>
    <w:lvl w:ilvl="4" w:tplc="4594AAFC">
      <w:start w:val="1"/>
      <w:numFmt w:val="bullet"/>
      <w:lvlText w:val="o"/>
      <w:lvlJc w:val="left"/>
      <w:pPr>
        <w:ind w:left="3600" w:hanging="360"/>
      </w:pPr>
      <w:rPr>
        <w:rFonts w:ascii="Courier New" w:hAnsi="Courier New" w:hint="default"/>
      </w:rPr>
    </w:lvl>
    <w:lvl w:ilvl="5" w:tplc="027A4F6E">
      <w:start w:val="1"/>
      <w:numFmt w:val="bullet"/>
      <w:lvlText w:val=""/>
      <w:lvlJc w:val="left"/>
      <w:pPr>
        <w:ind w:left="4320" w:hanging="360"/>
      </w:pPr>
      <w:rPr>
        <w:rFonts w:ascii="Wingdings" w:hAnsi="Wingdings" w:hint="default"/>
      </w:rPr>
    </w:lvl>
    <w:lvl w:ilvl="6" w:tplc="B9301C34">
      <w:start w:val="1"/>
      <w:numFmt w:val="bullet"/>
      <w:lvlText w:val=""/>
      <w:lvlJc w:val="left"/>
      <w:pPr>
        <w:ind w:left="5040" w:hanging="360"/>
      </w:pPr>
      <w:rPr>
        <w:rFonts w:ascii="Symbol" w:hAnsi="Symbol" w:hint="default"/>
      </w:rPr>
    </w:lvl>
    <w:lvl w:ilvl="7" w:tplc="71868936">
      <w:start w:val="1"/>
      <w:numFmt w:val="bullet"/>
      <w:lvlText w:val="o"/>
      <w:lvlJc w:val="left"/>
      <w:pPr>
        <w:ind w:left="5760" w:hanging="360"/>
      </w:pPr>
      <w:rPr>
        <w:rFonts w:ascii="Courier New" w:hAnsi="Courier New" w:hint="default"/>
      </w:rPr>
    </w:lvl>
    <w:lvl w:ilvl="8" w:tplc="5B368B7E">
      <w:start w:val="1"/>
      <w:numFmt w:val="bullet"/>
      <w:lvlText w:val=""/>
      <w:lvlJc w:val="left"/>
      <w:pPr>
        <w:ind w:left="6480" w:hanging="360"/>
      </w:pPr>
      <w:rPr>
        <w:rFonts w:ascii="Wingdings" w:hAnsi="Wingdings" w:hint="default"/>
      </w:rPr>
    </w:lvl>
  </w:abstractNum>
  <w:abstractNum w:abstractNumId="22" w15:restartNumberingAfterBreak="0">
    <w:nsid w:val="68771E84"/>
    <w:multiLevelType w:val="hybridMultilevel"/>
    <w:tmpl w:val="023CF182"/>
    <w:lvl w:ilvl="0" w:tplc="90AEC760">
      <w:start w:val="1"/>
      <w:numFmt w:val="bullet"/>
      <w:lvlText w:val="-"/>
      <w:lvlJc w:val="left"/>
      <w:pPr>
        <w:ind w:left="720" w:hanging="360"/>
      </w:pPr>
      <w:rPr>
        <w:rFonts w:ascii="Calibri" w:hAnsi="Calibri" w:hint="default"/>
      </w:rPr>
    </w:lvl>
    <w:lvl w:ilvl="1" w:tplc="1FD21B72">
      <w:start w:val="1"/>
      <w:numFmt w:val="bullet"/>
      <w:lvlText w:val="o"/>
      <w:lvlJc w:val="left"/>
      <w:pPr>
        <w:ind w:left="1440" w:hanging="360"/>
      </w:pPr>
      <w:rPr>
        <w:rFonts w:ascii="Courier New" w:hAnsi="Courier New" w:hint="default"/>
      </w:rPr>
    </w:lvl>
    <w:lvl w:ilvl="2" w:tplc="60EA4D30">
      <w:start w:val="1"/>
      <w:numFmt w:val="bullet"/>
      <w:lvlText w:val=""/>
      <w:lvlJc w:val="left"/>
      <w:pPr>
        <w:ind w:left="2160" w:hanging="360"/>
      </w:pPr>
      <w:rPr>
        <w:rFonts w:ascii="Wingdings" w:hAnsi="Wingdings" w:hint="default"/>
      </w:rPr>
    </w:lvl>
    <w:lvl w:ilvl="3" w:tplc="A874D94E">
      <w:start w:val="1"/>
      <w:numFmt w:val="bullet"/>
      <w:lvlText w:val=""/>
      <w:lvlJc w:val="left"/>
      <w:pPr>
        <w:ind w:left="2880" w:hanging="360"/>
      </w:pPr>
      <w:rPr>
        <w:rFonts w:ascii="Symbol" w:hAnsi="Symbol" w:hint="default"/>
      </w:rPr>
    </w:lvl>
    <w:lvl w:ilvl="4" w:tplc="282A2F80">
      <w:start w:val="1"/>
      <w:numFmt w:val="bullet"/>
      <w:lvlText w:val="o"/>
      <w:lvlJc w:val="left"/>
      <w:pPr>
        <w:ind w:left="3600" w:hanging="360"/>
      </w:pPr>
      <w:rPr>
        <w:rFonts w:ascii="Courier New" w:hAnsi="Courier New" w:hint="default"/>
      </w:rPr>
    </w:lvl>
    <w:lvl w:ilvl="5" w:tplc="AD926A16">
      <w:start w:val="1"/>
      <w:numFmt w:val="bullet"/>
      <w:lvlText w:val=""/>
      <w:lvlJc w:val="left"/>
      <w:pPr>
        <w:ind w:left="4320" w:hanging="360"/>
      </w:pPr>
      <w:rPr>
        <w:rFonts w:ascii="Wingdings" w:hAnsi="Wingdings" w:hint="default"/>
      </w:rPr>
    </w:lvl>
    <w:lvl w:ilvl="6" w:tplc="42ECABA4">
      <w:start w:val="1"/>
      <w:numFmt w:val="bullet"/>
      <w:lvlText w:val=""/>
      <w:lvlJc w:val="left"/>
      <w:pPr>
        <w:ind w:left="5040" w:hanging="360"/>
      </w:pPr>
      <w:rPr>
        <w:rFonts w:ascii="Symbol" w:hAnsi="Symbol" w:hint="default"/>
      </w:rPr>
    </w:lvl>
    <w:lvl w:ilvl="7" w:tplc="513E1AC6">
      <w:start w:val="1"/>
      <w:numFmt w:val="bullet"/>
      <w:lvlText w:val="o"/>
      <w:lvlJc w:val="left"/>
      <w:pPr>
        <w:ind w:left="5760" w:hanging="360"/>
      </w:pPr>
      <w:rPr>
        <w:rFonts w:ascii="Courier New" w:hAnsi="Courier New" w:hint="default"/>
      </w:rPr>
    </w:lvl>
    <w:lvl w:ilvl="8" w:tplc="7A7434C6">
      <w:start w:val="1"/>
      <w:numFmt w:val="bullet"/>
      <w:lvlText w:val=""/>
      <w:lvlJc w:val="left"/>
      <w:pPr>
        <w:ind w:left="6480" w:hanging="360"/>
      </w:pPr>
      <w:rPr>
        <w:rFonts w:ascii="Wingdings" w:hAnsi="Wingdings" w:hint="default"/>
      </w:rPr>
    </w:lvl>
  </w:abstractNum>
  <w:abstractNum w:abstractNumId="23" w15:restartNumberingAfterBreak="0">
    <w:nsid w:val="6E1010EE"/>
    <w:multiLevelType w:val="hybridMultilevel"/>
    <w:tmpl w:val="9B5E13C4"/>
    <w:lvl w:ilvl="0" w:tplc="C1B4AA4E">
      <w:start w:val="1"/>
      <w:numFmt w:val="bullet"/>
      <w:lvlText w:val="-"/>
      <w:lvlJc w:val="left"/>
      <w:pPr>
        <w:ind w:left="720" w:hanging="360"/>
      </w:pPr>
      <w:rPr>
        <w:rFonts w:ascii="Calibri" w:hAnsi="Calibri" w:hint="default"/>
      </w:rPr>
    </w:lvl>
    <w:lvl w:ilvl="1" w:tplc="F4143BE8">
      <w:start w:val="1"/>
      <w:numFmt w:val="bullet"/>
      <w:lvlText w:val="o"/>
      <w:lvlJc w:val="left"/>
      <w:pPr>
        <w:ind w:left="1440" w:hanging="360"/>
      </w:pPr>
      <w:rPr>
        <w:rFonts w:ascii="Courier New" w:hAnsi="Courier New" w:hint="default"/>
      </w:rPr>
    </w:lvl>
    <w:lvl w:ilvl="2" w:tplc="944CD41E">
      <w:start w:val="1"/>
      <w:numFmt w:val="bullet"/>
      <w:lvlText w:val=""/>
      <w:lvlJc w:val="left"/>
      <w:pPr>
        <w:ind w:left="2160" w:hanging="360"/>
      </w:pPr>
      <w:rPr>
        <w:rFonts w:ascii="Wingdings" w:hAnsi="Wingdings" w:hint="default"/>
      </w:rPr>
    </w:lvl>
    <w:lvl w:ilvl="3" w:tplc="0A1635A4">
      <w:start w:val="1"/>
      <w:numFmt w:val="bullet"/>
      <w:lvlText w:val=""/>
      <w:lvlJc w:val="left"/>
      <w:pPr>
        <w:ind w:left="2880" w:hanging="360"/>
      </w:pPr>
      <w:rPr>
        <w:rFonts w:ascii="Symbol" w:hAnsi="Symbol" w:hint="default"/>
      </w:rPr>
    </w:lvl>
    <w:lvl w:ilvl="4" w:tplc="4CDC101C">
      <w:start w:val="1"/>
      <w:numFmt w:val="bullet"/>
      <w:lvlText w:val="o"/>
      <w:lvlJc w:val="left"/>
      <w:pPr>
        <w:ind w:left="3600" w:hanging="360"/>
      </w:pPr>
      <w:rPr>
        <w:rFonts w:ascii="Courier New" w:hAnsi="Courier New" w:hint="default"/>
      </w:rPr>
    </w:lvl>
    <w:lvl w:ilvl="5" w:tplc="6898FE9C">
      <w:start w:val="1"/>
      <w:numFmt w:val="bullet"/>
      <w:lvlText w:val=""/>
      <w:lvlJc w:val="left"/>
      <w:pPr>
        <w:ind w:left="4320" w:hanging="360"/>
      </w:pPr>
      <w:rPr>
        <w:rFonts w:ascii="Wingdings" w:hAnsi="Wingdings" w:hint="default"/>
      </w:rPr>
    </w:lvl>
    <w:lvl w:ilvl="6" w:tplc="3FF86C10">
      <w:start w:val="1"/>
      <w:numFmt w:val="bullet"/>
      <w:lvlText w:val=""/>
      <w:lvlJc w:val="left"/>
      <w:pPr>
        <w:ind w:left="5040" w:hanging="360"/>
      </w:pPr>
      <w:rPr>
        <w:rFonts w:ascii="Symbol" w:hAnsi="Symbol" w:hint="default"/>
      </w:rPr>
    </w:lvl>
    <w:lvl w:ilvl="7" w:tplc="1004AC8A">
      <w:start w:val="1"/>
      <w:numFmt w:val="bullet"/>
      <w:lvlText w:val="o"/>
      <w:lvlJc w:val="left"/>
      <w:pPr>
        <w:ind w:left="5760" w:hanging="360"/>
      </w:pPr>
      <w:rPr>
        <w:rFonts w:ascii="Courier New" w:hAnsi="Courier New" w:hint="default"/>
      </w:rPr>
    </w:lvl>
    <w:lvl w:ilvl="8" w:tplc="B2922D08">
      <w:start w:val="1"/>
      <w:numFmt w:val="bullet"/>
      <w:lvlText w:val=""/>
      <w:lvlJc w:val="left"/>
      <w:pPr>
        <w:ind w:left="6480" w:hanging="360"/>
      </w:pPr>
      <w:rPr>
        <w:rFonts w:ascii="Wingdings" w:hAnsi="Wingdings" w:hint="default"/>
      </w:rPr>
    </w:lvl>
  </w:abstractNum>
  <w:abstractNum w:abstractNumId="24" w15:restartNumberingAfterBreak="0">
    <w:nsid w:val="756E423C"/>
    <w:multiLevelType w:val="hybridMultilevel"/>
    <w:tmpl w:val="FFFFFFFF"/>
    <w:lvl w:ilvl="0" w:tplc="1868B686">
      <w:start w:val="1"/>
      <w:numFmt w:val="bullet"/>
      <w:lvlText w:val="-"/>
      <w:lvlJc w:val="left"/>
      <w:pPr>
        <w:ind w:left="720" w:hanging="360"/>
      </w:pPr>
      <w:rPr>
        <w:rFonts w:ascii="Calibri" w:hAnsi="Calibri" w:hint="default"/>
      </w:rPr>
    </w:lvl>
    <w:lvl w:ilvl="1" w:tplc="DDF4922E">
      <w:start w:val="1"/>
      <w:numFmt w:val="bullet"/>
      <w:lvlText w:val="o"/>
      <w:lvlJc w:val="left"/>
      <w:pPr>
        <w:ind w:left="1440" w:hanging="360"/>
      </w:pPr>
      <w:rPr>
        <w:rFonts w:ascii="Courier New" w:hAnsi="Courier New" w:hint="default"/>
      </w:rPr>
    </w:lvl>
    <w:lvl w:ilvl="2" w:tplc="6DC0EB7A">
      <w:start w:val="1"/>
      <w:numFmt w:val="bullet"/>
      <w:lvlText w:val=""/>
      <w:lvlJc w:val="left"/>
      <w:pPr>
        <w:ind w:left="2160" w:hanging="360"/>
      </w:pPr>
      <w:rPr>
        <w:rFonts w:ascii="Wingdings" w:hAnsi="Wingdings" w:hint="default"/>
      </w:rPr>
    </w:lvl>
    <w:lvl w:ilvl="3" w:tplc="3EFE029A">
      <w:start w:val="1"/>
      <w:numFmt w:val="bullet"/>
      <w:lvlText w:val=""/>
      <w:lvlJc w:val="left"/>
      <w:pPr>
        <w:ind w:left="2880" w:hanging="360"/>
      </w:pPr>
      <w:rPr>
        <w:rFonts w:ascii="Symbol" w:hAnsi="Symbol" w:hint="default"/>
      </w:rPr>
    </w:lvl>
    <w:lvl w:ilvl="4" w:tplc="38CEBCE8">
      <w:start w:val="1"/>
      <w:numFmt w:val="bullet"/>
      <w:lvlText w:val="o"/>
      <w:lvlJc w:val="left"/>
      <w:pPr>
        <w:ind w:left="3600" w:hanging="360"/>
      </w:pPr>
      <w:rPr>
        <w:rFonts w:ascii="Courier New" w:hAnsi="Courier New" w:hint="default"/>
      </w:rPr>
    </w:lvl>
    <w:lvl w:ilvl="5" w:tplc="BCB624E0">
      <w:start w:val="1"/>
      <w:numFmt w:val="bullet"/>
      <w:lvlText w:val=""/>
      <w:lvlJc w:val="left"/>
      <w:pPr>
        <w:ind w:left="4320" w:hanging="360"/>
      </w:pPr>
      <w:rPr>
        <w:rFonts w:ascii="Wingdings" w:hAnsi="Wingdings" w:hint="default"/>
      </w:rPr>
    </w:lvl>
    <w:lvl w:ilvl="6" w:tplc="2B523C9A">
      <w:start w:val="1"/>
      <w:numFmt w:val="bullet"/>
      <w:lvlText w:val=""/>
      <w:lvlJc w:val="left"/>
      <w:pPr>
        <w:ind w:left="5040" w:hanging="360"/>
      </w:pPr>
      <w:rPr>
        <w:rFonts w:ascii="Symbol" w:hAnsi="Symbol" w:hint="default"/>
      </w:rPr>
    </w:lvl>
    <w:lvl w:ilvl="7" w:tplc="2AF0AD3E">
      <w:start w:val="1"/>
      <w:numFmt w:val="bullet"/>
      <w:lvlText w:val="o"/>
      <w:lvlJc w:val="left"/>
      <w:pPr>
        <w:ind w:left="5760" w:hanging="360"/>
      </w:pPr>
      <w:rPr>
        <w:rFonts w:ascii="Courier New" w:hAnsi="Courier New" w:hint="default"/>
      </w:rPr>
    </w:lvl>
    <w:lvl w:ilvl="8" w:tplc="D8CA3F00">
      <w:start w:val="1"/>
      <w:numFmt w:val="bullet"/>
      <w:lvlText w:val=""/>
      <w:lvlJc w:val="left"/>
      <w:pPr>
        <w:ind w:left="6480" w:hanging="360"/>
      </w:pPr>
      <w:rPr>
        <w:rFonts w:ascii="Wingdings" w:hAnsi="Wingdings" w:hint="default"/>
      </w:rPr>
    </w:lvl>
  </w:abstractNum>
  <w:abstractNum w:abstractNumId="25" w15:restartNumberingAfterBreak="0">
    <w:nsid w:val="7D187CAF"/>
    <w:multiLevelType w:val="hybridMultilevel"/>
    <w:tmpl w:val="664AA0F6"/>
    <w:lvl w:ilvl="0" w:tplc="751664A6">
      <w:start w:val="1"/>
      <w:numFmt w:val="bullet"/>
      <w:lvlText w:val="-"/>
      <w:lvlJc w:val="left"/>
      <w:pPr>
        <w:ind w:left="720" w:hanging="360"/>
      </w:pPr>
      <w:rPr>
        <w:rFonts w:ascii="Calibri" w:hAnsi="Calibri" w:hint="default"/>
      </w:rPr>
    </w:lvl>
    <w:lvl w:ilvl="1" w:tplc="A684B614">
      <w:start w:val="1"/>
      <w:numFmt w:val="bullet"/>
      <w:lvlText w:val="o"/>
      <w:lvlJc w:val="left"/>
      <w:pPr>
        <w:ind w:left="1440" w:hanging="360"/>
      </w:pPr>
      <w:rPr>
        <w:rFonts w:ascii="Courier New" w:hAnsi="Courier New" w:hint="default"/>
      </w:rPr>
    </w:lvl>
    <w:lvl w:ilvl="2" w:tplc="AD1A669A">
      <w:start w:val="1"/>
      <w:numFmt w:val="bullet"/>
      <w:lvlText w:val=""/>
      <w:lvlJc w:val="left"/>
      <w:pPr>
        <w:ind w:left="2160" w:hanging="360"/>
      </w:pPr>
      <w:rPr>
        <w:rFonts w:ascii="Wingdings" w:hAnsi="Wingdings" w:hint="default"/>
      </w:rPr>
    </w:lvl>
    <w:lvl w:ilvl="3" w:tplc="92BA4EA2">
      <w:start w:val="1"/>
      <w:numFmt w:val="bullet"/>
      <w:lvlText w:val=""/>
      <w:lvlJc w:val="left"/>
      <w:pPr>
        <w:ind w:left="2880" w:hanging="360"/>
      </w:pPr>
      <w:rPr>
        <w:rFonts w:ascii="Symbol" w:hAnsi="Symbol" w:hint="default"/>
      </w:rPr>
    </w:lvl>
    <w:lvl w:ilvl="4" w:tplc="1496456A">
      <w:start w:val="1"/>
      <w:numFmt w:val="bullet"/>
      <w:lvlText w:val="o"/>
      <w:lvlJc w:val="left"/>
      <w:pPr>
        <w:ind w:left="3600" w:hanging="360"/>
      </w:pPr>
      <w:rPr>
        <w:rFonts w:ascii="Courier New" w:hAnsi="Courier New" w:hint="default"/>
      </w:rPr>
    </w:lvl>
    <w:lvl w:ilvl="5" w:tplc="5FEE9126">
      <w:start w:val="1"/>
      <w:numFmt w:val="bullet"/>
      <w:lvlText w:val=""/>
      <w:lvlJc w:val="left"/>
      <w:pPr>
        <w:ind w:left="4320" w:hanging="360"/>
      </w:pPr>
      <w:rPr>
        <w:rFonts w:ascii="Wingdings" w:hAnsi="Wingdings" w:hint="default"/>
      </w:rPr>
    </w:lvl>
    <w:lvl w:ilvl="6" w:tplc="075C9C34">
      <w:start w:val="1"/>
      <w:numFmt w:val="bullet"/>
      <w:lvlText w:val=""/>
      <w:lvlJc w:val="left"/>
      <w:pPr>
        <w:ind w:left="5040" w:hanging="360"/>
      </w:pPr>
      <w:rPr>
        <w:rFonts w:ascii="Symbol" w:hAnsi="Symbol" w:hint="default"/>
      </w:rPr>
    </w:lvl>
    <w:lvl w:ilvl="7" w:tplc="F0C8C15E">
      <w:start w:val="1"/>
      <w:numFmt w:val="bullet"/>
      <w:lvlText w:val="o"/>
      <w:lvlJc w:val="left"/>
      <w:pPr>
        <w:ind w:left="5760" w:hanging="360"/>
      </w:pPr>
      <w:rPr>
        <w:rFonts w:ascii="Courier New" w:hAnsi="Courier New" w:hint="default"/>
      </w:rPr>
    </w:lvl>
    <w:lvl w:ilvl="8" w:tplc="C4044B24">
      <w:start w:val="1"/>
      <w:numFmt w:val="bullet"/>
      <w:lvlText w:val=""/>
      <w:lvlJc w:val="left"/>
      <w:pPr>
        <w:ind w:left="6480" w:hanging="360"/>
      </w:pPr>
      <w:rPr>
        <w:rFonts w:ascii="Wingdings" w:hAnsi="Wingdings" w:hint="default"/>
      </w:rPr>
    </w:lvl>
  </w:abstractNum>
  <w:abstractNum w:abstractNumId="26" w15:restartNumberingAfterBreak="0">
    <w:nsid w:val="7E8E6D00"/>
    <w:multiLevelType w:val="hybridMultilevel"/>
    <w:tmpl w:val="BA083F8E"/>
    <w:lvl w:ilvl="0" w:tplc="A350C89C">
      <w:start w:val="1"/>
      <w:numFmt w:val="bullet"/>
      <w:lvlText w:val="-"/>
      <w:lvlJc w:val="left"/>
      <w:pPr>
        <w:ind w:left="720" w:hanging="360"/>
      </w:pPr>
      <w:rPr>
        <w:rFonts w:ascii="Calibri" w:hAnsi="Calibri" w:hint="default"/>
      </w:rPr>
    </w:lvl>
    <w:lvl w:ilvl="1" w:tplc="7E1218A0">
      <w:start w:val="1"/>
      <w:numFmt w:val="bullet"/>
      <w:lvlText w:val="o"/>
      <w:lvlJc w:val="left"/>
      <w:pPr>
        <w:ind w:left="1440" w:hanging="360"/>
      </w:pPr>
      <w:rPr>
        <w:rFonts w:ascii="Courier New" w:hAnsi="Courier New" w:hint="default"/>
      </w:rPr>
    </w:lvl>
    <w:lvl w:ilvl="2" w:tplc="15769898">
      <w:start w:val="1"/>
      <w:numFmt w:val="bullet"/>
      <w:lvlText w:val=""/>
      <w:lvlJc w:val="left"/>
      <w:pPr>
        <w:ind w:left="2160" w:hanging="360"/>
      </w:pPr>
      <w:rPr>
        <w:rFonts w:ascii="Wingdings" w:hAnsi="Wingdings" w:hint="default"/>
      </w:rPr>
    </w:lvl>
    <w:lvl w:ilvl="3" w:tplc="7326E488">
      <w:start w:val="1"/>
      <w:numFmt w:val="bullet"/>
      <w:lvlText w:val=""/>
      <w:lvlJc w:val="left"/>
      <w:pPr>
        <w:ind w:left="2880" w:hanging="360"/>
      </w:pPr>
      <w:rPr>
        <w:rFonts w:ascii="Symbol" w:hAnsi="Symbol" w:hint="default"/>
      </w:rPr>
    </w:lvl>
    <w:lvl w:ilvl="4" w:tplc="F21A6D5C">
      <w:start w:val="1"/>
      <w:numFmt w:val="bullet"/>
      <w:lvlText w:val="o"/>
      <w:lvlJc w:val="left"/>
      <w:pPr>
        <w:ind w:left="3600" w:hanging="360"/>
      </w:pPr>
      <w:rPr>
        <w:rFonts w:ascii="Courier New" w:hAnsi="Courier New" w:hint="default"/>
      </w:rPr>
    </w:lvl>
    <w:lvl w:ilvl="5" w:tplc="BB7C1DF2">
      <w:start w:val="1"/>
      <w:numFmt w:val="bullet"/>
      <w:lvlText w:val=""/>
      <w:lvlJc w:val="left"/>
      <w:pPr>
        <w:ind w:left="4320" w:hanging="360"/>
      </w:pPr>
      <w:rPr>
        <w:rFonts w:ascii="Wingdings" w:hAnsi="Wingdings" w:hint="default"/>
      </w:rPr>
    </w:lvl>
    <w:lvl w:ilvl="6" w:tplc="2C5AD0D6">
      <w:start w:val="1"/>
      <w:numFmt w:val="bullet"/>
      <w:lvlText w:val=""/>
      <w:lvlJc w:val="left"/>
      <w:pPr>
        <w:ind w:left="5040" w:hanging="360"/>
      </w:pPr>
      <w:rPr>
        <w:rFonts w:ascii="Symbol" w:hAnsi="Symbol" w:hint="default"/>
      </w:rPr>
    </w:lvl>
    <w:lvl w:ilvl="7" w:tplc="3FDC3656">
      <w:start w:val="1"/>
      <w:numFmt w:val="bullet"/>
      <w:lvlText w:val="o"/>
      <w:lvlJc w:val="left"/>
      <w:pPr>
        <w:ind w:left="5760" w:hanging="360"/>
      </w:pPr>
      <w:rPr>
        <w:rFonts w:ascii="Courier New" w:hAnsi="Courier New" w:hint="default"/>
      </w:rPr>
    </w:lvl>
    <w:lvl w:ilvl="8" w:tplc="D3DC5AB6">
      <w:start w:val="1"/>
      <w:numFmt w:val="bullet"/>
      <w:lvlText w:val=""/>
      <w:lvlJc w:val="left"/>
      <w:pPr>
        <w:ind w:left="6480" w:hanging="360"/>
      </w:pPr>
      <w:rPr>
        <w:rFonts w:ascii="Wingdings" w:hAnsi="Wingdings" w:hint="default"/>
      </w:rPr>
    </w:lvl>
  </w:abstractNum>
  <w:num w:numId="1" w16cid:durableId="2083023514">
    <w:abstractNumId w:val="12"/>
  </w:num>
  <w:num w:numId="2" w16cid:durableId="680015162">
    <w:abstractNumId w:val="4"/>
  </w:num>
  <w:num w:numId="3" w16cid:durableId="478544971">
    <w:abstractNumId w:val="14"/>
  </w:num>
  <w:num w:numId="4" w16cid:durableId="45421241">
    <w:abstractNumId w:val="15"/>
  </w:num>
  <w:num w:numId="5" w16cid:durableId="110246885">
    <w:abstractNumId w:val="11"/>
  </w:num>
  <w:num w:numId="6" w16cid:durableId="1895116210">
    <w:abstractNumId w:val="20"/>
  </w:num>
  <w:num w:numId="7" w16cid:durableId="1089350903">
    <w:abstractNumId w:val="26"/>
  </w:num>
  <w:num w:numId="8" w16cid:durableId="440496489">
    <w:abstractNumId w:val="6"/>
  </w:num>
  <w:num w:numId="9" w16cid:durableId="873468079">
    <w:abstractNumId w:val="2"/>
  </w:num>
  <w:num w:numId="10" w16cid:durableId="1528762541">
    <w:abstractNumId w:val="10"/>
  </w:num>
  <w:num w:numId="11" w16cid:durableId="27725349">
    <w:abstractNumId w:val="16"/>
  </w:num>
  <w:num w:numId="12" w16cid:durableId="1119642522">
    <w:abstractNumId w:val="3"/>
  </w:num>
  <w:num w:numId="13" w16cid:durableId="746807708">
    <w:abstractNumId w:val="25"/>
  </w:num>
  <w:num w:numId="14" w16cid:durableId="974335439">
    <w:abstractNumId w:val="1"/>
  </w:num>
  <w:num w:numId="15" w16cid:durableId="408040952">
    <w:abstractNumId w:val="23"/>
  </w:num>
  <w:num w:numId="16" w16cid:durableId="785973615">
    <w:abstractNumId w:val="21"/>
  </w:num>
  <w:num w:numId="17" w16cid:durableId="1319074432">
    <w:abstractNumId w:val="7"/>
  </w:num>
  <w:num w:numId="18" w16cid:durableId="787165650">
    <w:abstractNumId w:val="8"/>
  </w:num>
  <w:num w:numId="19" w16cid:durableId="959459633">
    <w:abstractNumId w:val="17"/>
  </w:num>
  <w:num w:numId="20" w16cid:durableId="1488668085">
    <w:abstractNumId w:val="18"/>
  </w:num>
  <w:num w:numId="21" w16cid:durableId="1547336014">
    <w:abstractNumId w:val="9"/>
  </w:num>
  <w:num w:numId="22" w16cid:durableId="1667826859">
    <w:abstractNumId w:val="22"/>
  </w:num>
  <w:num w:numId="23" w16cid:durableId="682707845">
    <w:abstractNumId w:val="13"/>
  </w:num>
  <w:num w:numId="24" w16cid:durableId="1881699139">
    <w:abstractNumId w:val="19"/>
  </w:num>
  <w:num w:numId="25" w16cid:durableId="1711490446">
    <w:abstractNumId w:val="0"/>
  </w:num>
  <w:num w:numId="26" w16cid:durableId="20204877">
    <w:abstractNumId w:val="24"/>
  </w:num>
  <w:num w:numId="27" w16cid:durableId="1663465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36"/>
    <w:rsid w:val="00002A5D"/>
    <w:rsid w:val="00002AF7"/>
    <w:rsid w:val="00010631"/>
    <w:rsid w:val="000138ED"/>
    <w:rsid w:val="0001433B"/>
    <w:rsid w:val="000217E3"/>
    <w:rsid w:val="00021827"/>
    <w:rsid w:val="00026818"/>
    <w:rsid w:val="00032A94"/>
    <w:rsid w:val="00033673"/>
    <w:rsid w:val="00036135"/>
    <w:rsid w:val="00036C78"/>
    <w:rsid w:val="00043E97"/>
    <w:rsid w:val="00045BD8"/>
    <w:rsid w:val="0005099D"/>
    <w:rsid w:val="000529CE"/>
    <w:rsid w:val="000530AA"/>
    <w:rsid w:val="00053F1E"/>
    <w:rsid w:val="00055FC2"/>
    <w:rsid w:val="000616CF"/>
    <w:rsid w:val="00062847"/>
    <w:rsid w:val="000711F7"/>
    <w:rsid w:val="0007375E"/>
    <w:rsid w:val="000801E3"/>
    <w:rsid w:val="000802B3"/>
    <w:rsid w:val="000803AF"/>
    <w:rsid w:val="000820F3"/>
    <w:rsid w:val="0008400D"/>
    <w:rsid w:val="000869BE"/>
    <w:rsid w:val="00091338"/>
    <w:rsid w:val="00093BC8"/>
    <w:rsid w:val="0009522B"/>
    <w:rsid w:val="000A58FB"/>
    <w:rsid w:val="000B1004"/>
    <w:rsid w:val="000B2773"/>
    <w:rsid w:val="000B2E39"/>
    <w:rsid w:val="000B333F"/>
    <w:rsid w:val="000B4487"/>
    <w:rsid w:val="000C1AB0"/>
    <w:rsid w:val="000C7BC6"/>
    <w:rsid w:val="000C7DBE"/>
    <w:rsid w:val="000D28C1"/>
    <w:rsid w:val="000D482C"/>
    <w:rsid w:val="000D6BF6"/>
    <w:rsid w:val="000D6D6D"/>
    <w:rsid w:val="000E249B"/>
    <w:rsid w:val="000E4FC8"/>
    <w:rsid w:val="000E6429"/>
    <w:rsid w:val="000F17FE"/>
    <w:rsid w:val="000F3107"/>
    <w:rsid w:val="000F360D"/>
    <w:rsid w:val="000F3B9A"/>
    <w:rsid w:val="000F5408"/>
    <w:rsid w:val="00103227"/>
    <w:rsid w:val="00105905"/>
    <w:rsid w:val="00105CA6"/>
    <w:rsid w:val="0010760B"/>
    <w:rsid w:val="001101C4"/>
    <w:rsid w:val="00112DC3"/>
    <w:rsid w:val="0011788D"/>
    <w:rsid w:val="00117A1A"/>
    <w:rsid w:val="00124DBB"/>
    <w:rsid w:val="001348DD"/>
    <w:rsid w:val="00140700"/>
    <w:rsid w:val="001429C2"/>
    <w:rsid w:val="001457BE"/>
    <w:rsid w:val="00151EC7"/>
    <w:rsid w:val="001574E7"/>
    <w:rsid w:val="00161F31"/>
    <w:rsid w:val="001652F2"/>
    <w:rsid w:val="00166F31"/>
    <w:rsid w:val="0016750C"/>
    <w:rsid w:val="001714C7"/>
    <w:rsid w:val="001719CB"/>
    <w:rsid w:val="00171B67"/>
    <w:rsid w:val="0017244A"/>
    <w:rsid w:val="00175887"/>
    <w:rsid w:val="00180843"/>
    <w:rsid w:val="00183450"/>
    <w:rsid w:val="00186B5C"/>
    <w:rsid w:val="00187564"/>
    <w:rsid w:val="00187A88"/>
    <w:rsid w:val="0019080D"/>
    <w:rsid w:val="001942EF"/>
    <w:rsid w:val="00194710"/>
    <w:rsid w:val="001969F7"/>
    <w:rsid w:val="001A0FAD"/>
    <w:rsid w:val="001A1165"/>
    <w:rsid w:val="001A2A7C"/>
    <w:rsid w:val="001B7B45"/>
    <w:rsid w:val="001C3D64"/>
    <w:rsid w:val="001C5159"/>
    <w:rsid w:val="001C561B"/>
    <w:rsid w:val="001C7D4C"/>
    <w:rsid w:val="001D24F2"/>
    <w:rsid w:val="001E110E"/>
    <w:rsid w:val="001E3ADF"/>
    <w:rsid w:val="001E4BF6"/>
    <w:rsid w:val="001E5DF4"/>
    <w:rsid w:val="001F47FA"/>
    <w:rsid w:val="001F49DC"/>
    <w:rsid w:val="001F5476"/>
    <w:rsid w:val="001F5D81"/>
    <w:rsid w:val="002041B0"/>
    <w:rsid w:val="002041DB"/>
    <w:rsid w:val="00212C58"/>
    <w:rsid w:val="00214812"/>
    <w:rsid w:val="00214CFD"/>
    <w:rsid w:val="00221E26"/>
    <w:rsid w:val="00223D49"/>
    <w:rsid w:val="00236330"/>
    <w:rsid w:val="00240496"/>
    <w:rsid w:val="0024054B"/>
    <w:rsid w:val="00245CC6"/>
    <w:rsid w:val="00246611"/>
    <w:rsid w:val="002505B4"/>
    <w:rsid w:val="002515AC"/>
    <w:rsid w:val="00251811"/>
    <w:rsid w:val="00263CF2"/>
    <w:rsid w:val="00271763"/>
    <w:rsid w:val="002726C1"/>
    <w:rsid w:val="00272DB1"/>
    <w:rsid w:val="002748F9"/>
    <w:rsid w:val="002763E0"/>
    <w:rsid w:val="00280F4C"/>
    <w:rsid w:val="0028494C"/>
    <w:rsid w:val="002861BE"/>
    <w:rsid w:val="002906C8"/>
    <w:rsid w:val="00291D79"/>
    <w:rsid w:val="0029590E"/>
    <w:rsid w:val="0029709D"/>
    <w:rsid w:val="002977B9"/>
    <w:rsid w:val="002A0CDA"/>
    <w:rsid w:val="002A1536"/>
    <w:rsid w:val="002B3554"/>
    <w:rsid w:val="002B4390"/>
    <w:rsid w:val="002B7A0B"/>
    <w:rsid w:val="002C20EA"/>
    <w:rsid w:val="002C2229"/>
    <w:rsid w:val="002C37FA"/>
    <w:rsid w:val="002D4101"/>
    <w:rsid w:val="002D6841"/>
    <w:rsid w:val="002E34A3"/>
    <w:rsid w:val="002E3E10"/>
    <w:rsid w:val="002E57F2"/>
    <w:rsid w:val="002E5B48"/>
    <w:rsid w:val="002E6E88"/>
    <w:rsid w:val="002E7764"/>
    <w:rsid w:val="002F7744"/>
    <w:rsid w:val="00304FAA"/>
    <w:rsid w:val="003068CF"/>
    <w:rsid w:val="00307356"/>
    <w:rsid w:val="00310351"/>
    <w:rsid w:val="00312F54"/>
    <w:rsid w:val="0031363B"/>
    <w:rsid w:val="0031468F"/>
    <w:rsid w:val="00317177"/>
    <w:rsid w:val="00320179"/>
    <w:rsid w:val="00323B00"/>
    <w:rsid w:val="003267B6"/>
    <w:rsid w:val="0033446E"/>
    <w:rsid w:val="00335BC3"/>
    <w:rsid w:val="00336B89"/>
    <w:rsid w:val="003429FB"/>
    <w:rsid w:val="00342B81"/>
    <w:rsid w:val="00345C29"/>
    <w:rsid w:val="0035441E"/>
    <w:rsid w:val="0035517B"/>
    <w:rsid w:val="003576FE"/>
    <w:rsid w:val="00364F93"/>
    <w:rsid w:val="00373A86"/>
    <w:rsid w:val="00374160"/>
    <w:rsid w:val="00375C94"/>
    <w:rsid w:val="00384024"/>
    <w:rsid w:val="00384D54"/>
    <w:rsid w:val="00385F47"/>
    <w:rsid w:val="00386FAF"/>
    <w:rsid w:val="003925F9"/>
    <w:rsid w:val="00393A71"/>
    <w:rsid w:val="00395C63"/>
    <w:rsid w:val="00397452"/>
    <w:rsid w:val="003A2195"/>
    <w:rsid w:val="003A44DD"/>
    <w:rsid w:val="003A79F0"/>
    <w:rsid w:val="003B05A7"/>
    <w:rsid w:val="003B2F06"/>
    <w:rsid w:val="003B4B98"/>
    <w:rsid w:val="003B52F3"/>
    <w:rsid w:val="003C07F4"/>
    <w:rsid w:val="003C5AE4"/>
    <w:rsid w:val="003D3212"/>
    <w:rsid w:val="003D48DB"/>
    <w:rsid w:val="003D670C"/>
    <w:rsid w:val="003D7995"/>
    <w:rsid w:val="003E14FB"/>
    <w:rsid w:val="003E6134"/>
    <w:rsid w:val="003E6E0F"/>
    <w:rsid w:val="003F0B75"/>
    <w:rsid w:val="003F37E7"/>
    <w:rsid w:val="003F3D5F"/>
    <w:rsid w:val="00400B16"/>
    <w:rsid w:val="00403F9C"/>
    <w:rsid w:val="004146BF"/>
    <w:rsid w:val="00414A2F"/>
    <w:rsid w:val="00415C9E"/>
    <w:rsid w:val="0041614D"/>
    <w:rsid w:val="00416DC3"/>
    <w:rsid w:val="00421483"/>
    <w:rsid w:val="00423452"/>
    <w:rsid w:val="004263BB"/>
    <w:rsid w:val="004270C7"/>
    <w:rsid w:val="00431B3E"/>
    <w:rsid w:val="0043227A"/>
    <w:rsid w:val="00435DCB"/>
    <w:rsid w:val="0043641D"/>
    <w:rsid w:val="00437DAA"/>
    <w:rsid w:val="00440F2E"/>
    <w:rsid w:val="00441DB5"/>
    <w:rsid w:val="004423B4"/>
    <w:rsid w:val="0044419B"/>
    <w:rsid w:val="00444D92"/>
    <w:rsid w:val="0044798F"/>
    <w:rsid w:val="004523A0"/>
    <w:rsid w:val="00452A7B"/>
    <w:rsid w:val="0045374B"/>
    <w:rsid w:val="004541C5"/>
    <w:rsid w:val="0045541A"/>
    <w:rsid w:val="004578A3"/>
    <w:rsid w:val="004619EC"/>
    <w:rsid w:val="00461D00"/>
    <w:rsid w:val="00462DBA"/>
    <w:rsid w:val="00463192"/>
    <w:rsid w:val="0046638F"/>
    <w:rsid w:val="0046753D"/>
    <w:rsid w:val="0047324F"/>
    <w:rsid w:val="004741B2"/>
    <w:rsid w:val="00474DF2"/>
    <w:rsid w:val="00483C5A"/>
    <w:rsid w:val="00484BEF"/>
    <w:rsid w:val="00484EB1"/>
    <w:rsid w:val="004913FE"/>
    <w:rsid w:val="004916C2"/>
    <w:rsid w:val="00493E1C"/>
    <w:rsid w:val="0049444E"/>
    <w:rsid w:val="00495EC1"/>
    <w:rsid w:val="004A13B2"/>
    <w:rsid w:val="004A1A5C"/>
    <w:rsid w:val="004A263A"/>
    <w:rsid w:val="004A3DBE"/>
    <w:rsid w:val="004A6D44"/>
    <w:rsid w:val="004B1AC6"/>
    <w:rsid w:val="004C3C83"/>
    <w:rsid w:val="004C589B"/>
    <w:rsid w:val="004C5FB2"/>
    <w:rsid w:val="004D479A"/>
    <w:rsid w:val="004D4F17"/>
    <w:rsid w:val="004E0CFF"/>
    <w:rsid w:val="004E1AFC"/>
    <w:rsid w:val="004E558F"/>
    <w:rsid w:val="004E7420"/>
    <w:rsid w:val="004E77C5"/>
    <w:rsid w:val="004F000F"/>
    <w:rsid w:val="004F1C1C"/>
    <w:rsid w:val="004F357F"/>
    <w:rsid w:val="004F6BC5"/>
    <w:rsid w:val="004F7CC9"/>
    <w:rsid w:val="005001B0"/>
    <w:rsid w:val="00505D35"/>
    <w:rsid w:val="00505F1B"/>
    <w:rsid w:val="00510E71"/>
    <w:rsid w:val="005132FA"/>
    <w:rsid w:val="0051568C"/>
    <w:rsid w:val="00516BB9"/>
    <w:rsid w:val="005216D0"/>
    <w:rsid w:val="00522C5A"/>
    <w:rsid w:val="00524D1A"/>
    <w:rsid w:val="00525325"/>
    <w:rsid w:val="00526C5B"/>
    <w:rsid w:val="0053118F"/>
    <w:rsid w:val="005320F6"/>
    <w:rsid w:val="005340BC"/>
    <w:rsid w:val="00534A98"/>
    <w:rsid w:val="005400B9"/>
    <w:rsid w:val="0054487E"/>
    <w:rsid w:val="00550259"/>
    <w:rsid w:val="00550BCC"/>
    <w:rsid w:val="005541D5"/>
    <w:rsid w:val="00555B74"/>
    <w:rsid w:val="005573AD"/>
    <w:rsid w:val="0056219D"/>
    <w:rsid w:val="0056248D"/>
    <w:rsid w:val="00563054"/>
    <w:rsid w:val="005645C7"/>
    <w:rsid w:val="00566B15"/>
    <w:rsid w:val="00570B61"/>
    <w:rsid w:val="00573298"/>
    <w:rsid w:val="0058018B"/>
    <w:rsid w:val="00581D4D"/>
    <w:rsid w:val="00583404"/>
    <w:rsid w:val="005A6878"/>
    <w:rsid w:val="005A761F"/>
    <w:rsid w:val="005A7F22"/>
    <w:rsid w:val="005B1661"/>
    <w:rsid w:val="005B2EDB"/>
    <w:rsid w:val="005B3D0B"/>
    <w:rsid w:val="005B721B"/>
    <w:rsid w:val="005C243D"/>
    <w:rsid w:val="005C4448"/>
    <w:rsid w:val="005C4F92"/>
    <w:rsid w:val="005C6124"/>
    <w:rsid w:val="005D1FAF"/>
    <w:rsid w:val="005D550C"/>
    <w:rsid w:val="005E1DFD"/>
    <w:rsid w:val="005E5702"/>
    <w:rsid w:val="005F7A5F"/>
    <w:rsid w:val="006030C5"/>
    <w:rsid w:val="006151B3"/>
    <w:rsid w:val="00616283"/>
    <w:rsid w:val="006165DD"/>
    <w:rsid w:val="00617402"/>
    <w:rsid w:val="0062087A"/>
    <w:rsid w:val="00620E87"/>
    <w:rsid w:val="0062162E"/>
    <w:rsid w:val="00621DB8"/>
    <w:rsid w:val="006247BB"/>
    <w:rsid w:val="006252AD"/>
    <w:rsid w:val="00631D35"/>
    <w:rsid w:val="006330BB"/>
    <w:rsid w:val="00635100"/>
    <w:rsid w:val="00641CB4"/>
    <w:rsid w:val="0064225F"/>
    <w:rsid w:val="006427C4"/>
    <w:rsid w:val="006432DF"/>
    <w:rsid w:val="00646CDA"/>
    <w:rsid w:val="00647E6B"/>
    <w:rsid w:val="006514FE"/>
    <w:rsid w:val="00652295"/>
    <w:rsid w:val="006526D4"/>
    <w:rsid w:val="00653AD4"/>
    <w:rsid w:val="00653CFD"/>
    <w:rsid w:val="00653D40"/>
    <w:rsid w:val="00655AE6"/>
    <w:rsid w:val="006566F2"/>
    <w:rsid w:val="0066180E"/>
    <w:rsid w:val="00661955"/>
    <w:rsid w:val="00665AD8"/>
    <w:rsid w:val="00667DF4"/>
    <w:rsid w:val="00670C6E"/>
    <w:rsid w:val="00672FB6"/>
    <w:rsid w:val="006814DE"/>
    <w:rsid w:val="00682271"/>
    <w:rsid w:val="00683CCE"/>
    <w:rsid w:val="00683EB2"/>
    <w:rsid w:val="00684DED"/>
    <w:rsid w:val="00687977"/>
    <w:rsid w:val="00694CA4"/>
    <w:rsid w:val="006952D7"/>
    <w:rsid w:val="00695343"/>
    <w:rsid w:val="00696271"/>
    <w:rsid w:val="00696284"/>
    <w:rsid w:val="0069692B"/>
    <w:rsid w:val="006A066F"/>
    <w:rsid w:val="006A1D6E"/>
    <w:rsid w:val="006A20A6"/>
    <w:rsid w:val="006B0BD4"/>
    <w:rsid w:val="006B19E6"/>
    <w:rsid w:val="006B7393"/>
    <w:rsid w:val="006C054D"/>
    <w:rsid w:val="006C08EE"/>
    <w:rsid w:val="006C7200"/>
    <w:rsid w:val="006D01DF"/>
    <w:rsid w:val="006D32AC"/>
    <w:rsid w:val="006D4317"/>
    <w:rsid w:val="006D560E"/>
    <w:rsid w:val="006D708E"/>
    <w:rsid w:val="006E1B98"/>
    <w:rsid w:val="006E1FCB"/>
    <w:rsid w:val="006E24B4"/>
    <w:rsid w:val="006E4F6C"/>
    <w:rsid w:val="006E5CA4"/>
    <w:rsid w:val="006E6AD2"/>
    <w:rsid w:val="006F0DE3"/>
    <w:rsid w:val="006F29BD"/>
    <w:rsid w:val="006F317D"/>
    <w:rsid w:val="006F37D3"/>
    <w:rsid w:val="006F4875"/>
    <w:rsid w:val="006F49AE"/>
    <w:rsid w:val="006F6775"/>
    <w:rsid w:val="006F7ED0"/>
    <w:rsid w:val="0070088B"/>
    <w:rsid w:val="007043C5"/>
    <w:rsid w:val="007123DB"/>
    <w:rsid w:val="00715ED8"/>
    <w:rsid w:val="00720DC3"/>
    <w:rsid w:val="00720DF4"/>
    <w:rsid w:val="00721F6B"/>
    <w:rsid w:val="00722032"/>
    <w:rsid w:val="00727781"/>
    <w:rsid w:val="00727863"/>
    <w:rsid w:val="007324AD"/>
    <w:rsid w:val="0073607D"/>
    <w:rsid w:val="00745342"/>
    <w:rsid w:val="00753C62"/>
    <w:rsid w:val="00753F25"/>
    <w:rsid w:val="00755F6E"/>
    <w:rsid w:val="00756BA7"/>
    <w:rsid w:val="0076008D"/>
    <w:rsid w:val="007608F5"/>
    <w:rsid w:val="007620F5"/>
    <w:rsid w:val="00764242"/>
    <w:rsid w:val="00766096"/>
    <w:rsid w:val="0076748E"/>
    <w:rsid w:val="007705E0"/>
    <w:rsid w:val="00770C6D"/>
    <w:rsid w:val="007711F6"/>
    <w:rsid w:val="00771AC8"/>
    <w:rsid w:val="007727BD"/>
    <w:rsid w:val="007732EB"/>
    <w:rsid w:val="00775828"/>
    <w:rsid w:val="007758F5"/>
    <w:rsid w:val="00784F4A"/>
    <w:rsid w:val="007865B6"/>
    <w:rsid w:val="007A213F"/>
    <w:rsid w:val="007A22CB"/>
    <w:rsid w:val="007A446F"/>
    <w:rsid w:val="007A6D9C"/>
    <w:rsid w:val="007B10CE"/>
    <w:rsid w:val="007B256C"/>
    <w:rsid w:val="007B38AD"/>
    <w:rsid w:val="007B7705"/>
    <w:rsid w:val="007C1490"/>
    <w:rsid w:val="007C22BF"/>
    <w:rsid w:val="007C31B2"/>
    <w:rsid w:val="007C3B82"/>
    <w:rsid w:val="007C468E"/>
    <w:rsid w:val="007C626F"/>
    <w:rsid w:val="007C7FC5"/>
    <w:rsid w:val="007D78A4"/>
    <w:rsid w:val="007E0AAA"/>
    <w:rsid w:val="007E2253"/>
    <w:rsid w:val="007E2B26"/>
    <w:rsid w:val="007E4CE7"/>
    <w:rsid w:val="007F0F3A"/>
    <w:rsid w:val="007F1C62"/>
    <w:rsid w:val="007F287A"/>
    <w:rsid w:val="007F3436"/>
    <w:rsid w:val="007F58B1"/>
    <w:rsid w:val="007F604A"/>
    <w:rsid w:val="007F7DB4"/>
    <w:rsid w:val="00804A36"/>
    <w:rsid w:val="00805EC9"/>
    <w:rsid w:val="00812555"/>
    <w:rsid w:val="00814CAC"/>
    <w:rsid w:val="00815E9B"/>
    <w:rsid w:val="00817685"/>
    <w:rsid w:val="00821BCF"/>
    <w:rsid w:val="00822806"/>
    <w:rsid w:val="008228AB"/>
    <w:rsid w:val="0082313E"/>
    <w:rsid w:val="008304D8"/>
    <w:rsid w:val="00830993"/>
    <w:rsid w:val="00832AC7"/>
    <w:rsid w:val="00833449"/>
    <w:rsid w:val="008364D3"/>
    <w:rsid w:val="00836D5B"/>
    <w:rsid w:val="008416CE"/>
    <w:rsid w:val="00842512"/>
    <w:rsid w:val="00844203"/>
    <w:rsid w:val="00846ABB"/>
    <w:rsid w:val="00847DE1"/>
    <w:rsid w:val="00850EB4"/>
    <w:rsid w:val="008524BC"/>
    <w:rsid w:val="00852E6B"/>
    <w:rsid w:val="00863E19"/>
    <w:rsid w:val="00874724"/>
    <w:rsid w:val="00875C17"/>
    <w:rsid w:val="00876213"/>
    <w:rsid w:val="008803DF"/>
    <w:rsid w:val="00880D36"/>
    <w:rsid w:val="008811AD"/>
    <w:rsid w:val="008911B8"/>
    <w:rsid w:val="00891EB7"/>
    <w:rsid w:val="008922C9"/>
    <w:rsid w:val="00893353"/>
    <w:rsid w:val="008A3589"/>
    <w:rsid w:val="008A3C00"/>
    <w:rsid w:val="008A5847"/>
    <w:rsid w:val="008B2446"/>
    <w:rsid w:val="008C44D5"/>
    <w:rsid w:val="008C461F"/>
    <w:rsid w:val="008C5CE3"/>
    <w:rsid w:val="008C6724"/>
    <w:rsid w:val="008D5F85"/>
    <w:rsid w:val="008E37B7"/>
    <w:rsid w:val="008E69BF"/>
    <w:rsid w:val="008E77D4"/>
    <w:rsid w:val="008F149C"/>
    <w:rsid w:val="008F5068"/>
    <w:rsid w:val="008F53D0"/>
    <w:rsid w:val="008F5BCA"/>
    <w:rsid w:val="00900CAA"/>
    <w:rsid w:val="00901726"/>
    <w:rsid w:val="00902EFB"/>
    <w:rsid w:val="0090575B"/>
    <w:rsid w:val="009125C7"/>
    <w:rsid w:val="0091336E"/>
    <w:rsid w:val="0091555B"/>
    <w:rsid w:val="00917461"/>
    <w:rsid w:val="009210DE"/>
    <w:rsid w:val="00921888"/>
    <w:rsid w:val="00924E4D"/>
    <w:rsid w:val="009260E5"/>
    <w:rsid w:val="0093386A"/>
    <w:rsid w:val="0093536F"/>
    <w:rsid w:val="0094104C"/>
    <w:rsid w:val="00945DC9"/>
    <w:rsid w:val="009470CF"/>
    <w:rsid w:val="00947178"/>
    <w:rsid w:val="00950921"/>
    <w:rsid w:val="00951B0A"/>
    <w:rsid w:val="0095290A"/>
    <w:rsid w:val="00965E62"/>
    <w:rsid w:val="00967508"/>
    <w:rsid w:val="009713D3"/>
    <w:rsid w:val="00972AFC"/>
    <w:rsid w:val="00976AE8"/>
    <w:rsid w:val="009835D6"/>
    <w:rsid w:val="00985026"/>
    <w:rsid w:val="00991D51"/>
    <w:rsid w:val="00992993"/>
    <w:rsid w:val="00995720"/>
    <w:rsid w:val="00995A28"/>
    <w:rsid w:val="00996544"/>
    <w:rsid w:val="009A0451"/>
    <w:rsid w:val="009A2200"/>
    <w:rsid w:val="009A38C1"/>
    <w:rsid w:val="009A4BBD"/>
    <w:rsid w:val="009A5515"/>
    <w:rsid w:val="009B18C9"/>
    <w:rsid w:val="009B5285"/>
    <w:rsid w:val="009B6CDE"/>
    <w:rsid w:val="009C40DF"/>
    <w:rsid w:val="009C6AF6"/>
    <w:rsid w:val="009C6F93"/>
    <w:rsid w:val="009D0EA6"/>
    <w:rsid w:val="009D3D2F"/>
    <w:rsid w:val="009D41EB"/>
    <w:rsid w:val="009D76B6"/>
    <w:rsid w:val="009E072A"/>
    <w:rsid w:val="009E7FFA"/>
    <w:rsid w:val="009F4499"/>
    <w:rsid w:val="009F5706"/>
    <w:rsid w:val="009F769E"/>
    <w:rsid w:val="00A0149D"/>
    <w:rsid w:val="00A021B6"/>
    <w:rsid w:val="00A029A7"/>
    <w:rsid w:val="00A04208"/>
    <w:rsid w:val="00A07285"/>
    <w:rsid w:val="00A111B1"/>
    <w:rsid w:val="00A12D8D"/>
    <w:rsid w:val="00A1707D"/>
    <w:rsid w:val="00A330FD"/>
    <w:rsid w:val="00A33B2D"/>
    <w:rsid w:val="00A35317"/>
    <w:rsid w:val="00A37CFD"/>
    <w:rsid w:val="00A42FE4"/>
    <w:rsid w:val="00A444FD"/>
    <w:rsid w:val="00A44683"/>
    <w:rsid w:val="00A44D18"/>
    <w:rsid w:val="00A46EF3"/>
    <w:rsid w:val="00A51D5C"/>
    <w:rsid w:val="00A5266B"/>
    <w:rsid w:val="00A56438"/>
    <w:rsid w:val="00A60BBF"/>
    <w:rsid w:val="00A617B7"/>
    <w:rsid w:val="00A634EE"/>
    <w:rsid w:val="00A63F33"/>
    <w:rsid w:val="00A652D7"/>
    <w:rsid w:val="00A65A8B"/>
    <w:rsid w:val="00A65B24"/>
    <w:rsid w:val="00A65B65"/>
    <w:rsid w:val="00A66935"/>
    <w:rsid w:val="00A679BE"/>
    <w:rsid w:val="00A73179"/>
    <w:rsid w:val="00A74733"/>
    <w:rsid w:val="00A75510"/>
    <w:rsid w:val="00A776A0"/>
    <w:rsid w:val="00A77744"/>
    <w:rsid w:val="00A84D8F"/>
    <w:rsid w:val="00A86635"/>
    <w:rsid w:val="00A87EAE"/>
    <w:rsid w:val="00A91B1A"/>
    <w:rsid w:val="00A94112"/>
    <w:rsid w:val="00A951E6"/>
    <w:rsid w:val="00AA311E"/>
    <w:rsid w:val="00AA3B26"/>
    <w:rsid w:val="00AA495A"/>
    <w:rsid w:val="00AA6625"/>
    <w:rsid w:val="00AB1027"/>
    <w:rsid w:val="00AB29F8"/>
    <w:rsid w:val="00AC076D"/>
    <w:rsid w:val="00AC6BCF"/>
    <w:rsid w:val="00AD2296"/>
    <w:rsid w:val="00AD359D"/>
    <w:rsid w:val="00AD360A"/>
    <w:rsid w:val="00AD407D"/>
    <w:rsid w:val="00AD5610"/>
    <w:rsid w:val="00AE0CAB"/>
    <w:rsid w:val="00AE3302"/>
    <w:rsid w:val="00AE3DB6"/>
    <w:rsid w:val="00AE5701"/>
    <w:rsid w:val="00AE7227"/>
    <w:rsid w:val="00AE72B1"/>
    <w:rsid w:val="00AE7D2B"/>
    <w:rsid w:val="00AF10E3"/>
    <w:rsid w:val="00AF2428"/>
    <w:rsid w:val="00AF3532"/>
    <w:rsid w:val="00AF4B9B"/>
    <w:rsid w:val="00AF7409"/>
    <w:rsid w:val="00B01CBD"/>
    <w:rsid w:val="00B021A9"/>
    <w:rsid w:val="00B062C9"/>
    <w:rsid w:val="00B06483"/>
    <w:rsid w:val="00B17109"/>
    <w:rsid w:val="00B2248F"/>
    <w:rsid w:val="00B23BC8"/>
    <w:rsid w:val="00B27608"/>
    <w:rsid w:val="00B31CF1"/>
    <w:rsid w:val="00B352B3"/>
    <w:rsid w:val="00B40E89"/>
    <w:rsid w:val="00B42605"/>
    <w:rsid w:val="00B476DB"/>
    <w:rsid w:val="00B50E93"/>
    <w:rsid w:val="00B52246"/>
    <w:rsid w:val="00B52918"/>
    <w:rsid w:val="00B6271B"/>
    <w:rsid w:val="00B664A9"/>
    <w:rsid w:val="00B67680"/>
    <w:rsid w:val="00B67E68"/>
    <w:rsid w:val="00B700B0"/>
    <w:rsid w:val="00B73D3A"/>
    <w:rsid w:val="00B74F4B"/>
    <w:rsid w:val="00B76835"/>
    <w:rsid w:val="00B80149"/>
    <w:rsid w:val="00B82389"/>
    <w:rsid w:val="00B82B3A"/>
    <w:rsid w:val="00B84380"/>
    <w:rsid w:val="00B844CB"/>
    <w:rsid w:val="00B849FE"/>
    <w:rsid w:val="00B85B86"/>
    <w:rsid w:val="00B86364"/>
    <w:rsid w:val="00B87942"/>
    <w:rsid w:val="00B91E6D"/>
    <w:rsid w:val="00B94CC7"/>
    <w:rsid w:val="00B95A92"/>
    <w:rsid w:val="00BA0548"/>
    <w:rsid w:val="00BA0E86"/>
    <w:rsid w:val="00BA3032"/>
    <w:rsid w:val="00BB0517"/>
    <w:rsid w:val="00BB0BA9"/>
    <w:rsid w:val="00BB15CD"/>
    <w:rsid w:val="00BB542B"/>
    <w:rsid w:val="00BB7D96"/>
    <w:rsid w:val="00BC386B"/>
    <w:rsid w:val="00BC61D2"/>
    <w:rsid w:val="00BD64EE"/>
    <w:rsid w:val="00BD6AF1"/>
    <w:rsid w:val="00BE04E0"/>
    <w:rsid w:val="00BE0E53"/>
    <w:rsid w:val="00BE1BE3"/>
    <w:rsid w:val="00BE3B19"/>
    <w:rsid w:val="00BE453D"/>
    <w:rsid w:val="00BE6994"/>
    <w:rsid w:val="00BF036A"/>
    <w:rsid w:val="00BF1645"/>
    <w:rsid w:val="00BF1E6D"/>
    <w:rsid w:val="00BF646A"/>
    <w:rsid w:val="00BF6FF0"/>
    <w:rsid w:val="00C07E93"/>
    <w:rsid w:val="00C10BB9"/>
    <w:rsid w:val="00C1196E"/>
    <w:rsid w:val="00C13FA4"/>
    <w:rsid w:val="00C160C2"/>
    <w:rsid w:val="00C2110A"/>
    <w:rsid w:val="00C26A78"/>
    <w:rsid w:val="00C27CCA"/>
    <w:rsid w:val="00C3152D"/>
    <w:rsid w:val="00C32579"/>
    <w:rsid w:val="00C33C5C"/>
    <w:rsid w:val="00C349B2"/>
    <w:rsid w:val="00C35041"/>
    <w:rsid w:val="00C352A7"/>
    <w:rsid w:val="00C4267A"/>
    <w:rsid w:val="00C4567C"/>
    <w:rsid w:val="00C45C72"/>
    <w:rsid w:val="00C502AD"/>
    <w:rsid w:val="00C50934"/>
    <w:rsid w:val="00C5228F"/>
    <w:rsid w:val="00C53208"/>
    <w:rsid w:val="00C54FB0"/>
    <w:rsid w:val="00C553C9"/>
    <w:rsid w:val="00C60AAF"/>
    <w:rsid w:val="00C65964"/>
    <w:rsid w:val="00C71034"/>
    <w:rsid w:val="00C719A3"/>
    <w:rsid w:val="00C76CCA"/>
    <w:rsid w:val="00C80C28"/>
    <w:rsid w:val="00C820B7"/>
    <w:rsid w:val="00C85E97"/>
    <w:rsid w:val="00C863DA"/>
    <w:rsid w:val="00C91224"/>
    <w:rsid w:val="00C92D22"/>
    <w:rsid w:val="00C92E49"/>
    <w:rsid w:val="00C932E9"/>
    <w:rsid w:val="00C93E9D"/>
    <w:rsid w:val="00C95EA6"/>
    <w:rsid w:val="00CA035E"/>
    <w:rsid w:val="00CA4F20"/>
    <w:rsid w:val="00CA6022"/>
    <w:rsid w:val="00CB32A6"/>
    <w:rsid w:val="00CB5FAB"/>
    <w:rsid w:val="00CB7468"/>
    <w:rsid w:val="00CC138F"/>
    <w:rsid w:val="00CC604D"/>
    <w:rsid w:val="00CD0430"/>
    <w:rsid w:val="00CD307E"/>
    <w:rsid w:val="00CD3CF9"/>
    <w:rsid w:val="00CD6700"/>
    <w:rsid w:val="00CD7650"/>
    <w:rsid w:val="00CD7F33"/>
    <w:rsid w:val="00CE1D7E"/>
    <w:rsid w:val="00CE2454"/>
    <w:rsid w:val="00CE3259"/>
    <w:rsid w:val="00CF223F"/>
    <w:rsid w:val="00CF3C10"/>
    <w:rsid w:val="00CF3E1E"/>
    <w:rsid w:val="00CF4644"/>
    <w:rsid w:val="00CF7B84"/>
    <w:rsid w:val="00D067BC"/>
    <w:rsid w:val="00D102EE"/>
    <w:rsid w:val="00D13C02"/>
    <w:rsid w:val="00D14603"/>
    <w:rsid w:val="00D15078"/>
    <w:rsid w:val="00D20712"/>
    <w:rsid w:val="00D20D8F"/>
    <w:rsid w:val="00D24C26"/>
    <w:rsid w:val="00D24F89"/>
    <w:rsid w:val="00D30C2D"/>
    <w:rsid w:val="00D31307"/>
    <w:rsid w:val="00D35428"/>
    <w:rsid w:val="00D463AF"/>
    <w:rsid w:val="00D46921"/>
    <w:rsid w:val="00D46A2D"/>
    <w:rsid w:val="00D5081C"/>
    <w:rsid w:val="00D523ED"/>
    <w:rsid w:val="00D52999"/>
    <w:rsid w:val="00D547F6"/>
    <w:rsid w:val="00D60339"/>
    <w:rsid w:val="00D73D23"/>
    <w:rsid w:val="00D83C5D"/>
    <w:rsid w:val="00D87529"/>
    <w:rsid w:val="00DA0378"/>
    <w:rsid w:val="00DA4A58"/>
    <w:rsid w:val="00DB1430"/>
    <w:rsid w:val="00DB38E8"/>
    <w:rsid w:val="00DB453D"/>
    <w:rsid w:val="00DB6CA0"/>
    <w:rsid w:val="00DC2D96"/>
    <w:rsid w:val="00DC5416"/>
    <w:rsid w:val="00DD047F"/>
    <w:rsid w:val="00DD2D39"/>
    <w:rsid w:val="00DD7806"/>
    <w:rsid w:val="00DE00EF"/>
    <w:rsid w:val="00DF16A0"/>
    <w:rsid w:val="00E00025"/>
    <w:rsid w:val="00E01E6C"/>
    <w:rsid w:val="00E0259A"/>
    <w:rsid w:val="00E030EB"/>
    <w:rsid w:val="00E12EBA"/>
    <w:rsid w:val="00E130B3"/>
    <w:rsid w:val="00E13C64"/>
    <w:rsid w:val="00E20A0F"/>
    <w:rsid w:val="00E210C7"/>
    <w:rsid w:val="00E22C1D"/>
    <w:rsid w:val="00E25BC6"/>
    <w:rsid w:val="00E30D56"/>
    <w:rsid w:val="00E31941"/>
    <w:rsid w:val="00E333DA"/>
    <w:rsid w:val="00E3414F"/>
    <w:rsid w:val="00E45C6D"/>
    <w:rsid w:val="00E45FA9"/>
    <w:rsid w:val="00E46495"/>
    <w:rsid w:val="00E54E8E"/>
    <w:rsid w:val="00E60FEA"/>
    <w:rsid w:val="00E63FDD"/>
    <w:rsid w:val="00E67969"/>
    <w:rsid w:val="00E709BA"/>
    <w:rsid w:val="00E72640"/>
    <w:rsid w:val="00E74E5F"/>
    <w:rsid w:val="00E8326E"/>
    <w:rsid w:val="00E853AE"/>
    <w:rsid w:val="00EA03DB"/>
    <w:rsid w:val="00EA66E0"/>
    <w:rsid w:val="00EA7657"/>
    <w:rsid w:val="00EB283B"/>
    <w:rsid w:val="00EB40E1"/>
    <w:rsid w:val="00EB4B9D"/>
    <w:rsid w:val="00EB6CA6"/>
    <w:rsid w:val="00EB7D0D"/>
    <w:rsid w:val="00EC0C53"/>
    <w:rsid w:val="00EC13C8"/>
    <w:rsid w:val="00EC674B"/>
    <w:rsid w:val="00ED4A78"/>
    <w:rsid w:val="00ED7D19"/>
    <w:rsid w:val="00EE087A"/>
    <w:rsid w:val="00EE279B"/>
    <w:rsid w:val="00EE3C82"/>
    <w:rsid w:val="00EF05D3"/>
    <w:rsid w:val="00EF2879"/>
    <w:rsid w:val="00EF4F3A"/>
    <w:rsid w:val="00F0001F"/>
    <w:rsid w:val="00F01E94"/>
    <w:rsid w:val="00F06AD8"/>
    <w:rsid w:val="00F1008C"/>
    <w:rsid w:val="00F139A0"/>
    <w:rsid w:val="00F15CFD"/>
    <w:rsid w:val="00F171EA"/>
    <w:rsid w:val="00F22E6D"/>
    <w:rsid w:val="00F23180"/>
    <w:rsid w:val="00F25205"/>
    <w:rsid w:val="00F25727"/>
    <w:rsid w:val="00F26A81"/>
    <w:rsid w:val="00F272DB"/>
    <w:rsid w:val="00F30793"/>
    <w:rsid w:val="00F4019A"/>
    <w:rsid w:val="00F402B4"/>
    <w:rsid w:val="00F42D4B"/>
    <w:rsid w:val="00F4679C"/>
    <w:rsid w:val="00F47912"/>
    <w:rsid w:val="00F50E1B"/>
    <w:rsid w:val="00F54EE7"/>
    <w:rsid w:val="00F55B74"/>
    <w:rsid w:val="00F60242"/>
    <w:rsid w:val="00F60BE2"/>
    <w:rsid w:val="00F64272"/>
    <w:rsid w:val="00F6712F"/>
    <w:rsid w:val="00F673F7"/>
    <w:rsid w:val="00F7132D"/>
    <w:rsid w:val="00F71527"/>
    <w:rsid w:val="00F73BDD"/>
    <w:rsid w:val="00F74340"/>
    <w:rsid w:val="00F773F9"/>
    <w:rsid w:val="00F8061E"/>
    <w:rsid w:val="00F813B4"/>
    <w:rsid w:val="00F82646"/>
    <w:rsid w:val="00F865E1"/>
    <w:rsid w:val="00F91249"/>
    <w:rsid w:val="00FA102D"/>
    <w:rsid w:val="00FA513B"/>
    <w:rsid w:val="00FB0233"/>
    <w:rsid w:val="00FB4E24"/>
    <w:rsid w:val="00FB7750"/>
    <w:rsid w:val="00FC3CAC"/>
    <w:rsid w:val="00FC7770"/>
    <w:rsid w:val="00FD2CCF"/>
    <w:rsid w:val="00FD2D67"/>
    <w:rsid w:val="00FD3A79"/>
    <w:rsid w:val="00FD3B93"/>
    <w:rsid w:val="00FE09E2"/>
    <w:rsid w:val="00FE4F0A"/>
    <w:rsid w:val="00FE6235"/>
    <w:rsid w:val="00FF56FF"/>
    <w:rsid w:val="01251B8B"/>
    <w:rsid w:val="015B609B"/>
    <w:rsid w:val="0195EA9D"/>
    <w:rsid w:val="01F48E58"/>
    <w:rsid w:val="030D96D2"/>
    <w:rsid w:val="0427DAD6"/>
    <w:rsid w:val="0436E208"/>
    <w:rsid w:val="068F0334"/>
    <w:rsid w:val="06EBF390"/>
    <w:rsid w:val="06F2C756"/>
    <w:rsid w:val="077D2DEB"/>
    <w:rsid w:val="088FA7E6"/>
    <w:rsid w:val="08C4F795"/>
    <w:rsid w:val="08D23A37"/>
    <w:rsid w:val="099C7F26"/>
    <w:rsid w:val="0AB2DCA7"/>
    <w:rsid w:val="0B090835"/>
    <w:rsid w:val="0BFF5420"/>
    <w:rsid w:val="0C3A9721"/>
    <w:rsid w:val="0C76FCBB"/>
    <w:rsid w:val="0CCADEEE"/>
    <w:rsid w:val="0CF3DDA7"/>
    <w:rsid w:val="0D63E352"/>
    <w:rsid w:val="0D97FD53"/>
    <w:rsid w:val="0DCF4286"/>
    <w:rsid w:val="0DE4F021"/>
    <w:rsid w:val="0E41E07D"/>
    <w:rsid w:val="0E9DC46B"/>
    <w:rsid w:val="0EA4BEEE"/>
    <w:rsid w:val="0EC2D562"/>
    <w:rsid w:val="0F147E39"/>
    <w:rsid w:val="0F840873"/>
    <w:rsid w:val="0F9E5EC5"/>
    <w:rsid w:val="0FC112D7"/>
    <w:rsid w:val="1012F6FC"/>
    <w:rsid w:val="104710FD"/>
    <w:rsid w:val="112DF5F5"/>
    <w:rsid w:val="11878594"/>
    <w:rsid w:val="11880FBA"/>
    <w:rsid w:val="11ADF751"/>
    <w:rsid w:val="11E6D01B"/>
    <w:rsid w:val="12110DD0"/>
    <w:rsid w:val="123D6783"/>
    <w:rsid w:val="128FE6FA"/>
    <w:rsid w:val="12D8D61E"/>
    <w:rsid w:val="133FE8AC"/>
    <w:rsid w:val="13C56F16"/>
    <w:rsid w:val="14FFA14C"/>
    <w:rsid w:val="15402A8F"/>
    <w:rsid w:val="15D80003"/>
    <w:rsid w:val="165271B9"/>
    <w:rsid w:val="16F398D2"/>
    <w:rsid w:val="173F7616"/>
    <w:rsid w:val="17859A36"/>
    <w:rsid w:val="17E224F0"/>
    <w:rsid w:val="183870FE"/>
    <w:rsid w:val="1895EAE1"/>
    <w:rsid w:val="194ECCC0"/>
    <w:rsid w:val="19EF2233"/>
    <w:rsid w:val="1B8208EF"/>
    <w:rsid w:val="1C399285"/>
    <w:rsid w:val="1C675392"/>
    <w:rsid w:val="1CCA6A11"/>
    <w:rsid w:val="1D37B0B3"/>
    <w:rsid w:val="1D8EE0F6"/>
    <w:rsid w:val="1DC7820E"/>
    <w:rsid w:val="1DE440D8"/>
    <w:rsid w:val="1EC2356D"/>
    <w:rsid w:val="1EF4EDAD"/>
    <w:rsid w:val="1F8CEF34"/>
    <w:rsid w:val="1FDB9916"/>
    <w:rsid w:val="1FF205AA"/>
    <w:rsid w:val="200369DA"/>
    <w:rsid w:val="204BF9F0"/>
    <w:rsid w:val="21252FE6"/>
    <w:rsid w:val="21D36D08"/>
    <w:rsid w:val="23A2B4A2"/>
    <w:rsid w:val="2423BB95"/>
    <w:rsid w:val="248BA7C0"/>
    <w:rsid w:val="24C208BE"/>
    <w:rsid w:val="24D1C40E"/>
    <w:rsid w:val="25417A5B"/>
    <w:rsid w:val="256B2FEC"/>
    <w:rsid w:val="2684582E"/>
    <w:rsid w:val="26D29D69"/>
    <w:rsid w:val="271927EF"/>
    <w:rsid w:val="272EF64D"/>
    <w:rsid w:val="27E7D731"/>
    <w:rsid w:val="283EADC1"/>
    <w:rsid w:val="2860FBB0"/>
    <w:rsid w:val="28652ED2"/>
    <w:rsid w:val="2865DC75"/>
    <w:rsid w:val="28A2D0AE"/>
    <w:rsid w:val="29707DF5"/>
    <w:rsid w:val="29E52D34"/>
    <w:rsid w:val="2ACD8620"/>
    <w:rsid w:val="2B862894"/>
    <w:rsid w:val="2BC9C480"/>
    <w:rsid w:val="2BDA7170"/>
    <w:rsid w:val="2BE1BDED"/>
    <w:rsid w:val="2D0601BA"/>
    <w:rsid w:val="2D38975F"/>
    <w:rsid w:val="2D6B4348"/>
    <w:rsid w:val="2D776072"/>
    <w:rsid w:val="2E1BD5B4"/>
    <w:rsid w:val="2E5B1E3C"/>
    <w:rsid w:val="2E7AFD76"/>
    <w:rsid w:val="2EA1D21B"/>
    <w:rsid w:val="2EBDD014"/>
    <w:rsid w:val="2F133AEA"/>
    <w:rsid w:val="2F1A8D9F"/>
    <w:rsid w:val="2F3CB1D4"/>
    <w:rsid w:val="2F963503"/>
    <w:rsid w:val="2FA18625"/>
    <w:rsid w:val="30A5E5B9"/>
    <w:rsid w:val="30E4A933"/>
    <w:rsid w:val="30F2975D"/>
    <w:rsid w:val="310D5097"/>
    <w:rsid w:val="310F32AA"/>
    <w:rsid w:val="33690254"/>
    <w:rsid w:val="33FDA602"/>
    <w:rsid w:val="3450E36B"/>
    <w:rsid w:val="34FED116"/>
    <w:rsid w:val="353C5431"/>
    <w:rsid w:val="35602228"/>
    <w:rsid w:val="35D9567C"/>
    <w:rsid w:val="36B14675"/>
    <w:rsid w:val="371F4690"/>
    <w:rsid w:val="37611DEC"/>
    <w:rsid w:val="377526DD"/>
    <w:rsid w:val="38BED971"/>
    <w:rsid w:val="390FB520"/>
    <w:rsid w:val="391CFE80"/>
    <w:rsid w:val="39247FA6"/>
    <w:rsid w:val="3A918C1D"/>
    <w:rsid w:val="3B418711"/>
    <w:rsid w:val="3B5E3889"/>
    <w:rsid w:val="3B9BBBA4"/>
    <w:rsid w:val="3C0E1D52"/>
    <w:rsid w:val="3CCB2FD0"/>
    <w:rsid w:val="3D51A9C3"/>
    <w:rsid w:val="3D836CA2"/>
    <w:rsid w:val="3DE46861"/>
    <w:rsid w:val="3E4DD7D4"/>
    <w:rsid w:val="3E9DB0A6"/>
    <w:rsid w:val="3FA8CCF8"/>
    <w:rsid w:val="3FEE8D35"/>
    <w:rsid w:val="404E851C"/>
    <w:rsid w:val="40ACCDA8"/>
    <w:rsid w:val="40C4F06E"/>
    <w:rsid w:val="40EBC7CD"/>
    <w:rsid w:val="412E72EA"/>
    <w:rsid w:val="41A574B9"/>
    <w:rsid w:val="41CD22B8"/>
    <w:rsid w:val="421418A3"/>
    <w:rsid w:val="4260C0CF"/>
    <w:rsid w:val="4341451A"/>
    <w:rsid w:val="436C4D18"/>
    <w:rsid w:val="439FD65F"/>
    <w:rsid w:val="44025C24"/>
    <w:rsid w:val="447745ED"/>
    <w:rsid w:val="451C8A16"/>
    <w:rsid w:val="4522B7F2"/>
    <w:rsid w:val="4573E812"/>
    <w:rsid w:val="467AF22A"/>
    <w:rsid w:val="46D385AA"/>
    <w:rsid w:val="476138EC"/>
    <w:rsid w:val="477B53F0"/>
    <w:rsid w:val="4804F03C"/>
    <w:rsid w:val="484D3A6C"/>
    <w:rsid w:val="488EA48B"/>
    <w:rsid w:val="48D439B0"/>
    <w:rsid w:val="498BEF59"/>
    <w:rsid w:val="49A5498C"/>
    <w:rsid w:val="49ACD170"/>
    <w:rsid w:val="4AA44991"/>
    <w:rsid w:val="4BDC55D0"/>
    <w:rsid w:val="4BDFD90F"/>
    <w:rsid w:val="4FAFA76B"/>
    <w:rsid w:val="4FBDF701"/>
    <w:rsid w:val="5139D753"/>
    <w:rsid w:val="518E10DB"/>
    <w:rsid w:val="522E9D23"/>
    <w:rsid w:val="524DE4E5"/>
    <w:rsid w:val="5264844A"/>
    <w:rsid w:val="528BC050"/>
    <w:rsid w:val="52A0C465"/>
    <w:rsid w:val="52B56A0B"/>
    <w:rsid w:val="52C57850"/>
    <w:rsid w:val="52CE595F"/>
    <w:rsid w:val="531CC9B2"/>
    <w:rsid w:val="53BB242D"/>
    <w:rsid w:val="5496F471"/>
    <w:rsid w:val="561F4D96"/>
    <w:rsid w:val="5671959E"/>
    <w:rsid w:val="56C6FD1B"/>
    <w:rsid w:val="5702D1D1"/>
    <w:rsid w:val="576B77F6"/>
    <w:rsid w:val="57739752"/>
    <w:rsid w:val="58BC96AA"/>
    <w:rsid w:val="58C1AC9E"/>
    <w:rsid w:val="5A035C7C"/>
    <w:rsid w:val="5A1400D6"/>
    <w:rsid w:val="5AAB0543"/>
    <w:rsid w:val="5ABAAC83"/>
    <w:rsid w:val="5B3CB494"/>
    <w:rsid w:val="5BC8CD81"/>
    <w:rsid w:val="5C10EF78"/>
    <w:rsid w:val="5C5FD547"/>
    <w:rsid w:val="5C6F1487"/>
    <w:rsid w:val="5CFC9214"/>
    <w:rsid w:val="5D0B1AB3"/>
    <w:rsid w:val="5D699610"/>
    <w:rsid w:val="5DEB2B03"/>
    <w:rsid w:val="5DFDAEB6"/>
    <w:rsid w:val="5E2C3D71"/>
    <w:rsid w:val="5E3F9661"/>
    <w:rsid w:val="5ECCA8B3"/>
    <w:rsid w:val="5EDB53D4"/>
    <w:rsid w:val="5F6B0429"/>
    <w:rsid w:val="5FF427BE"/>
    <w:rsid w:val="603037C2"/>
    <w:rsid w:val="6042B917"/>
    <w:rsid w:val="6078C51E"/>
    <w:rsid w:val="61839255"/>
    <w:rsid w:val="62432698"/>
    <w:rsid w:val="6285034F"/>
    <w:rsid w:val="62AD70A3"/>
    <w:rsid w:val="636E6B07"/>
    <w:rsid w:val="63A59351"/>
    <w:rsid w:val="64A0C182"/>
    <w:rsid w:val="650E9C1E"/>
    <w:rsid w:val="6527FEE7"/>
    <w:rsid w:val="654163B2"/>
    <w:rsid w:val="65FFEFDB"/>
    <w:rsid w:val="66E4D222"/>
    <w:rsid w:val="67E3EFAF"/>
    <w:rsid w:val="6874946A"/>
    <w:rsid w:val="6874CDF9"/>
    <w:rsid w:val="68885D38"/>
    <w:rsid w:val="688B65A5"/>
    <w:rsid w:val="6992C14F"/>
    <w:rsid w:val="69EF5F37"/>
    <w:rsid w:val="6A0B4185"/>
    <w:rsid w:val="6A6509B8"/>
    <w:rsid w:val="6AE88A92"/>
    <w:rsid w:val="6B36DA65"/>
    <w:rsid w:val="6B70FB47"/>
    <w:rsid w:val="6C4BBE97"/>
    <w:rsid w:val="6C5B26AF"/>
    <w:rsid w:val="6D40BFCE"/>
    <w:rsid w:val="6D53AEFF"/>
    <w:rsid w:val="6DF0789D"/>
    <w:rsid w:val="6DF6D84F"/>
    <w:rsid w:val="6E5BE149"/>
    <w:rsid w:val="6E991AC9"/>
    <w:rsid w:val="6FE7A4C8"/>
    <w:rsid w:val="70810810"/>
    <w:rsid w:val="70F60ACA"/>
    <w:rsid w:val="70FE0E7B"/>
    <w:rsid w:val="7224CF13"/>
    <w:rsid w:val="7268FA7B"/>
    <w:rsid w:val="72C3BDAD"/>
    <w:rsid w:val="732C63D2"/>
    <w:rsid w:val="738794F9"/>
    <w:rsid w:val="73FBD959"/>
    <w:rsid w:val="744005FF"/>
    <w:rsid w:val="7457FF6C"/>
    <w:rsid w:val="74B45F0E"/>
    <w:rsid w:val="753211DE"/>
    <w:rsid w:val="755F7502"/>
    <w:rsid w:val="76314596"/>
    <w:rsid w:val="768FDCB7"/>
    <w:rsid w:val="76BA953E"/>
    <w:rsid w:val="76E92657"/>
    <w:rsid w:val="77978CB9"/>
    <w:rsid w:val="7798F891"/>
    <w:rsid w:val="77A2BB59"/>
    <w:rsid w:val="77E90A78"/>
    <w:rsid w:val="78120628"/>
    <w:rsid w:val="782FF2E7"/>
    <w:rsid w:val="786BD519"/>
    <w:rsid w:val="794CE85F"/>
    <w:rsid w:val="79960EF2"/>
    <w:rsid w:val="79D07C4E"/>
    <w:rsid w:val="7A2F1451"/>
    <w:rsid w:val="7A4CCF3A"/>
    <w:rsid w:val="7A56DE57"/>
    <w:rsid w:val="7A645C47"/>
    <w:rsid w:val="7A71B5F6"/>
    <w:rsid w:val="7A8BC864"/>
    <w:rsid w:val="7AA16D69"/>
    <w:rsid w:val="7AA29C59"/>
    <w:rsid w:val="7AA6976D"/>
    <w:rsid w:val="7AD7B279"/>
    <w:rsid w:val="7C005F79"/>
    <w:rsid w:val="7C1C47A3"/>
    <w:rsid w:val="7C9098F9"/>
    <w:rsid w:val="7CA18339"/>
    <w:rsid w:val="7D043511"/>
    <w:rsid w:val="7D9ED0E6"/>
    <w:rsid w:val="7DBA1D94"/>
    <w:rsid w:val="7E694E3F"/>
    <w:rsid w:val="7E8542C0"/>
    <w:rsid w:val="7E9C985E"/>
    <w:rsid w:val="7EC34943"/>
    <w:rsid w:val="7EDAE725"/>
    <w:rsid w:val="7F1EE732"/>
    <w:rsid w:val="7F2601D9"/>
    <w:rsid w:val="7F9292B7"/>
    <w:rsid w:val="7FB1A20F"/>
    <w:rsid w:val="7FC6B376"/>
    <w:rsid w:val="7FD923F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F27E2"/>
  <w15:chartTrackingRefBased/>
  <w15:docId w15:val="{14E86B5D-5F8C-47D1-BE2A-E5C6382B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5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2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96"/>
  </w:style>
  <w:style w:type="paragraph" w:styleId="Footer">
    <w:name w:val="footer"/>
    <w:basedOn w:val="Normal"/>
    <w:link w:val="FooterChar"/>
    <w:uiPriority w:val="99"/>
    <w:unhideWhenUsed/>
    <w:rsid w:val="00AD22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96"/>
  </w:style>
  <w:style w:type="character" w:customStyle="1" w:styleId="Heading1Char">
    <w:name w:val="Heading 1 Char"/>
    <w:basedOn w:val="DefaultParagraphFont"/>
    <w:link w:val="Heading1"/>
    <w:uiPriority w:val="9"/>
    <w:rsid w:val="004537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510"/>
    <w:pPr>
      <w:ind w:left="720"/>
      <w:contextualSpacing/>
    </w:pPr>
  </w:style>
  <w:style w:type="paragraph" w:styleId="Title">
    <w:name w:val="Title"/>
    <w:basedOn w:val="Normal"/>
    <w:next w:val="Normal"/>
    <w:link w:val="TitleChar"/>
    <w:uiPriority w:val="10"/>
    <w:qFormat/>
    <w:rsid w:val="00CF2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23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95A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5A92"/>
    <w:rPr>
      <w:color w:val="0000FF"/>
      <w:u w:val="single"/>
    </w:rPr>
  </w:style>
  <w:style w:type="character" w:customStyle="1" w:styleId="Heading2Char">
    <w:name w:val="Heading 2 Char"/>
    <w:basedOn w:val="DefaultParagraphFont"/>
    <w:link w:val="Heading2"/>
    <w:uiPriority w:val="9"/>
    <w:rsid w:val="002C222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45C72"/>
    <w:rPr>
      <w:b/>
      <w:bCs/>
    </w:rPr>
  </w:style>
  <w:style w:type="paragraph" w:styleId="NormalWeb">
    <w:name w:val="Normal (Web)"/>
    <w:basedOn w:val="Normal"/>
    <w:uiPriority w:val="99"/>
    <w:semiHidden/>
    <w:unhideWhenUsed/>
    <w:rsid w:val="009057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extedelespacerserv">
    <w:name w:val="Texte de l’espace réservé"/>
    <w:basedOn w:val="DefaultParagraphFont"/>
    <w:uiPriority w:val="99"/>
    <w:semiHidden/>
    <w:rsid w:val="0046638F"/>
    <w:rPr>
      <w:color w:val="808080"/>
    </w:rPr>
  </w:style>
  <w:style w:type="table" w:styleId="TableGrid">
    <w:name w:val="Table Grid"/>
    <w:basedOn w:val="TableNormal"/>
    <w:uiPriority w:val="59"/>
    <w:rsid w:val="006969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421483"/>
    <w:rPr>
      <w:color w:val="605E5C"/>
      <w:shd w:val="clear" w:color="auto" w:fill="E1DFDD"/>
    </w:rPr>
  </w:style>
  <w:style w:type="paragraph" w:styleId="TOC1">
    <w:name w:val="toc 1"/>
    <w:basedOn w:val="Normal"/>
    <w:next w:val="Normal"/>
    <w:autoRedefine/>
    <w:uiPriority w:val="39"/>
    <w:unhideWhenUsed/>
    <w:rsid w:val="00C65964"/>
    <w:pPr>
      <w:spacing w:after="100"/>
    </w:pPr>
  </w:style>
  <w:style w:type="paragraph" w:styleId="TOC3">
    <w:name w:val="toc 3"/>
    <w:basedOn w:val="Normal"/>
    <w:next w:val="Normal"/>
    <w:autoRedefine/>
    <w:uiPriority w:val="39"/>
    <w:unhideWhenUsed/>
    <w:rsid w:val="00C65964"/>
    <w:pPr>
      <w:spacing w:after="100"/>
      <w:ind w:left="440"/>
    </w:pPr>
  </w:style>
  <w:style w:type="paragraph" w:styleId="TOC2">
    <w:name w:val="toc 2"/>
    <w:basedOn w:val="Normal"/>
    <w:next w:val="Normal"/>
    <w:autoRedefine/>
    <w:uiPriority w:val="39"/>
    <w:unhideWhenUsed/>
    <w:rsid w:val="00C659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32306">
      <w:bodyDiv w:val="1"/>
      <w:marLeft w:val="0"/>
      <w:marRight w:val="0"/>
      <w:marTop w:val="0"/>
      <w:marBottom w:val="0"/>
      <w:divBdr>
        <w:top w:val="none" w:sz="0" w:space="0" w:color="auto"/>
        <w:left w:val="none" w:sz="0" w:space="0" w:color="auto"/>
        <w:bottom w:val="none" w:sz="0" w:space="0" w:color="auto"/>
        <w:right w:val="none" w:sz="0" w:space="0" w:color="auto"/>
      </w:divBdr>
    </w:div>
    <w:div w:id="329330265">
      <w:bodyDiv w:val="1"/>
      <w:marLeft w:val="0"/>
      <w:marRight w:val="0"/>
      <w:marTop w:val="0"/>
      <w:marBottom w:val="0"/>
      <w:divBdr>
        <w:top w:val="none" w:sz="0" w:space="0" w:color="auto"/>
        <w:left w:val="none" w:sz="0" w:space="0" w:color="auto"/>
        <w:bottom w:val="none" w:sz="0" w:space="0" w:color="auto"/>
        <w:right w:val="none" w:sz="0" w:space="0" w:color="auto"/>
      </w:divBdr>
    </w:div>
    <w:div w:id="838816322">
      <w:bodyDiv w:val="1"/>
      <w:marLeft w:val="0"/>
      <w:marRight w:val="0"/>
      <w:marTop w:val="0"/>
      <w:marBottom w:val="0"/>
      <w:divBdr>
        <w:top w:val="none" w:sz="0" w:space="0" w:color="auto"/>
        <w:left w:val="none" w:sz="0" w:space="0" w:color="auto"/>
        <w:bottom w:val="none" w:sz="0" w:space="0" w:color="auto"/>
        <w:right w:val="none" w:sz="0" w:space="0" w:color="auto"/>
      </w:divBdr>
    </w:div>
    <w:div w:id="1061363694">
      <w:bodyDiv w:val="1"/>
      <w:marLeft w:val="0"/>
      <w:marRight w:val="0"/>
      <w:marTop w:val="0"/>
      <w:marBottom w:val="0"/>
      <w:divBdr>
        <w:top w:val="none" w:sz="0" w:space="0" w:color="auto"/>
        <w:left w:val="none" w:sz="0" w:space="0" w:color="auto"/>
        <w:bottom w:val="none" w:sz="0" w:space="0" w:color="auto"/>
        <w:right w:val="none" w:sz="0" w:space="0" w:color="auto"/>
      </w:divBdr>
    </w:div>
    <w:div w:id="1310473462">
      <w:bodyDiv w:val="1"/>
      <w:marLeft w:val="0"/>
      <w:marRight w:val="0"/>
      <w:marTop w:val="0"/>
      <w:marBottom w:val="0"/>
      <w:divBdr>
        <w:top w:val="none" w:sz="0" w:space="0" w:color="auto"/>
        <w:left w:val="none" w:sz="0" w:space="0" w:color="auto"/>
        <w:bottom w:val="none" w:sz="0" w:space="0" w:color="auto"/>
        <w:right w:val="none" w:sz="0" w:space="0" w:color="auto"/>
      </w:divBdr>
    </w:div>
    <w:div w:id="20968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amyimages.fr/photo-image-planete-rouge-isolated-on-white-116975629.html" TargetMode="External"/><Relationship Id="rId18" Type="http://schemas.openxmlformats.org/officeDocument/2006/relationships/hyperlink" Target="https://starwars.fandom.com/fr/wiki/Yoda" TargetMode="External"/><Relationship Id="rId26" Type="http://schemas.openxmlformats.org/officeDocument/2006/relationships/hyperlink" Target="https://www.leparisien.fr/etudiant/orientation/bachelor/bachelor-les-raisons-du-succes-de-cette-formation-bac3-7CKP4ILEXRB7TLJC5B6ZXWPDSQ.php" TargetMode="External"/><Relationship Id="rId39" Type="http://schemas.openxmlformats.org/officeDocument/2006/relationships/header" Target="header2.xml"/><Relationship Id="rId21" Type="http://schemas.openxmlformats.org/officeDocument/2006/relationships/hyperlink" Target="https://www.letelegramme.fr/t-plus/dr-nozman-le-youtubeur-breton-aux-2-4-millions-d-abonnes-81893.php" TargetMode="External"/><Relationship Id="rId34" Type="http://schemas.openxmlformats.org/officeDocument/2006/relationships/hyperlink" Target="https://kinsta.com/fr/blog/polices-caracteres-web-safe/"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yardbarker.com/entertainment/articles/20_facts_you_might_not_know_about_et_the_extraterrestrial/s1__35132396" TargetMode="External"/><Relationship Id="rId20" Type="http://schemas.openxmlformats.org/officeDocument/2006/relationships/hyperlink" Target="https://fr.m.wikipedia.org/wiki/Katherine_Calvin" TargetMode="External"/><Relationship Id="rId29" Type="http://schemas.openxmlformats.org/officeDocument/2006/relationships/hyperlink" Target="https://etudiant.lefigaro.fr/article/master-mastere-msc-mba-tous-les-diplomes-ne-se-valent-pas_02288f68-857a-11eb-aa39-58f7b8c6a5e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youtu.be/N-F3WxKOQnw?si=KMZJI-QAUUmDEcaK" TargetMode="External"/><Relationship Id="rId32" Type="http://schemas.openxmlformats.org/officeDocument/2006/relationships/hyperlink" Target="https://youtu.be/HQopEEurQYE?si=53-JCthhnRdCV06Q"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dunod.com/livres-helene-courtois" TargetMode="External"/><Relationship Id="rId23" Type="http://schemas.openxmlformats.org/officeDocument/2006/relationships/hyperlink" Target="https://fanfare.pub/why-darth-vader-is-the-best-star-wars-character-3cd8e4440781?gi=30391aedd493" TargetMode="External"/><Relationship Id="rId28" Type="http://schemas.openxmlformats.org/officeDocument/2006/relationships/hyperlink" Target="https://www.cned.fr/cursus-universitaires/master-2-international-francophone-en-education-et-formation" TargetMode="External"/><Relationship Id="rId36" Type="http://schemas.openxmlformats.org/officeDocument/2006/relationships/hyperlink" Target="https://developer.mozilla.org/en-US/docs/Web/CSS/overflow-clip-margin" TargetMode="External"/><Relationship Id="rId10" Type="http://schemas.openxmlformats.org/officeDocument/2006/relationships/image" Target="media/image1.png"/><Relationship Id="rId19" Type="http://schemas.openxmlformats.org/officeDocument/2006/relationships/hyperlink" Target="https://fr.m.wikipedia.org/wiki/Thomas_Pesquet" TargetMode="External"/><Relationship Id="rId31" Type="http://schemas.openxmlformats.org/officeDocument/2006/relationships/hyperlink" Target="https://youtu.be/0LgCDgKppNk?si=noX8KTw7R-6KyR8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rwars.fandom.com/fr/wiki/Luke_Skywalker/L%C3%A9gendes" TargetMode="External"/><Relationship Id="rId22" Type="http://schemas.openxmlformats.org/officeDocument/2006/relationships/hyperlink" Target="https://wallhere.com/fr/wallpaper/1095243" TargetMode="External"/><Relationship Id="rId27" Type="http://schemas.openxmlformats.org/officeDocument/2006/relationships/hyperlink" Target="https://etudiant.lefigaro.fr/article/qu-est-ce-qu-une-prepa-integree_7a54d1d0-232a-11ea-a35b-a2f2b4ba8963/" TargetMode="External"/><Relationship Id="rId30" Type="http://schemas.openxmlformats.org/officeDocument/2006/relationships/hyperlink" Target="https://youtu.be/T5PZUSQk5uM?si=lxLP_JhcHBvLw0sL" TargetMode="External"/><Relationship Id="rId35" Type="http://schemas.openxmlformats.org/officeDocument/2006/relationships/hyperlink" Target="https://www.polytechnique.edu/education/la-formation-par-la-recherche"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le-verbe.com/entrevue/le-peril-qui-nous-attend-entrevue-avec-jacques-blamont-astrophysicien/" TargetMode="External"/><Relationship Id="rId25" Type="http://schemas.openxmlformats.org/officeDocument/2006/relationships/hyperlink" Target="https://www.medicalib.fr/blog/le-dpc-une-obligation-de-formation-pour-tous-les-professionnels-de-sante/" TargetMode="External"/><Relationship Id="rId33" Type="http://schemas.openxmlformats.org/officeDocument/2006/relationships/hyperlink" Target="https://youtu.be/N-F3WxKOQnw?si=KMZJI-QAUUmDEcaK"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4e697-ed96-4bab-90e6-8002c00ad9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12BB3BB11E344CBC5B4C3B11E20B27" ma:contentTypeVersion="4" ma:contentTypeDescription="Crée un document." ma:contentTypeScope="" ma:versionID="2a7183c2600805e0368bce7305092bc4">
  <xsd:schema xmlns:xsd="http://www.w3.org/2001/XMLSchema" xmlns:xs="http://www.w3.org/2001/XMLSchema" xmlns:p="http://schemas.microsoft.com/office/2006/metadata/properties" xmlns:ns3="f704e697-ed96-4bab-90e6-8002c00ad9a1" targetNamespace="http://schemas.microsoft.com/office/2006/metadata/properties" ma:root="true" ma:fieldsID="351aa20d9ecc131e41422b27bc2127a2" ns3:_="">
    <xsd:import namespace="f704e697-ed96-4bab-90e6-8002c00ad9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4e697-ed96-4bab-90e6-8002c00ad9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182047-B1A5-4C4E-830B-663BE716EA37}">
  <ds:schemaRefs>
    <ds:schemaRef ds:uri="http://schemas.microsoft.com/office/2006/metadata/properties"/>
    <ds:schemaRef ds:uri="http://schemas.microsoft.com/office/infopath/2007/PartnerControls"/>
    <ds:schemaRef ds:uri="f704e697-ed96-4bab-90e6-8002c00ad9a1"/>
  </ds:schemaRefs>
</ds:datastoreItem>
</file>

<file path=customXml/itemProps2.xml><?xml version="1.0" encoding="utf-8"?>
<ds:datastoreItem xmlns:ds="http://schemas.openxmlformats.org/officeDocument/2006/customXml" ds:itemID="{9421754D-8309-423B-86DF-08AE1D3CA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4e697-ed96-4bab-90e6-8002c00ad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6698D-114D-4A11-8931-2AF61147F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1459</Words>
  <Characters>8318</Characters>
  <Application>Microsoft Office Word</Application>
  <DocSecurity>4</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invité</cp:lastModifiedBy>
  <cp:revision>479</cp:revision>
  <dcterms:created xsi:type="dcterms:W3CDTF">2023-12-01T00:53:00Z</dcterms:created>
  <dcterms:modified xsi:type="dcterms:W3CDTF">2023-11-30T22:48:00Z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0x0101006412BB3BB11E344CBC5B4C3B11E20B27</vt:lpwstr>
  </property>
</Properties>
</file>